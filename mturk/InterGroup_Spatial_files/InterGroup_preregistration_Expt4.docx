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90E82" w14:textId="2E3F8304" w:rsidR="00A31E01" w:rsidRPr="007622F9" w:rsidRDefault="00A31E01" w:rsidP="00A31E01">
      <w:pPr>
        <w:pStyle w:val="Normal1"/>
        <w:outlineLvl w:val="0"/>
        <w:rPr>
          <w:color w:val="000000" w:themeColor="text1"/>
        </w:rPr>
      </w:pPr>
      <w:r w:rsidRPr="007622F9">
        <w:rPr>
          <w:b/>
          <w:color w:val="000000" w:themeColor="text1"/>
        </w:rPr>
        <w:t>Study Information</w:t>
      </w:r>
    </w:p>
    <w:p w14:paraId="1D3E76E8"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 xml:space="preserve">Title </w:t>
      </w:r>
    </w:p>
    <w:p w14:paraId="0064686B" w14:textId="1C015051" w:rsidR="00A31E01" w:rsidRPr="007622F9" w:rsidRDefault="00A31E01" w:rsidP="00A31E01">
      <w:pPr>
        <w:pStyle w:val="Normal1"/>
        <w:rPr>
          <w:color w:val="000000" w:themeColor="text1"/>
        </w:rPr>
      </w:pPr>
      <w:r w:rsidRPr="007622F9">
        <w:rPr>
          <w:color w:val="000000" w:themeColor="text1"/>
        </w:rPr>
        <w:t xml:space="preserve">Feature-Binding Errors in Associated Objects (Expt </w:t>
      </w:r>
      <w:r w:rsidR="00407A15" w:rsidRPr="007622F9">
        <w:rPr>
          <w:color w:val="000000" w:themeColor="text1"/>
        </w:rPr>
        <w:t>4</w:t>
      </w:r>
      <w:r w:rsidRPr="007622F9">
        <w:rPr>
          <w:color w:val="000000" w:themeColor="text1"/>
        </w:rPr>
        <w:t>)</w:t>
      </w:r>
    </w:p>
    <w:p w14:paraId="270684F3" w14:textId="77777777" w:rsidR="00A31E01" w:rsidRPr="007622F9" w:rsidRDefault="00A31E01" w:rsidP="00A31E01">
      <w:pPr>
        <w:pStyle w:val="Normal1"/>
        <w:rPr>
          <w:color w:val="000000" w:themeColor="text1"/>
        </w:rPr>
      </w:pPr>
    </w:p>
    <w:p w14:paraId="40271AF9"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Authorship</w:t>
      </w:r>
    </w:p>
    <w:p w14:paraId="37428944" w14:textId="77777777" w:rsidR="00A31E01" w:rsidRPr="007622F9" w:rsidRDefault="00A31E01" w:rsidP="00A31E01">
      <w:pPr>
        <w:pStyle w:val="Normal1"/>
        <w:contextualSpacing/>
        <w:rPr>
          <w:color w:val="000000" w:themeColor="text1"/>
        </w:rPr>
      </w:pPr>
      <w:r w:rsidRPr="007622F9">
        <w:rPr>
          <w:color w:val="000000" w:themeColor="text1"/>
        </w:rPr>
        <w:t>Paul Scotti, Yoolim Hong, Andrew Leber, &amp; Julie Golomb</w:t>
      </w:r>
    </w:p>
    <w:p w14:paraId="0E98C222" w14:textId="77777777" w:rsidR="00A31E01" w:rsidRPr="007622F9" w:rsidRDefault="00A31E01" w:rsidP="00A31E01">
      <w:pPr>
        <w:pStyle w:val="Normal1"/>
        <w:ind w:left="720"/>
        <w:contextualSpacing/>
        <w:rPr>
          <w:color w:val="000000" w:themeColor="text1"/>
        </w:rPr>
      </w:pPr>
    </w:p>
    <w:p w14:paraId="155C5052"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 xml:space="preserve">Research Questions </w:t>
      </w:r>
    </w:p>
    <w:p w14:paraId="11821596" w14:textId="26FCD3F8" w:rsidR="00A31E01" w:rsidRPr="007622F9" w:rsidRDefault="00A31E01" w:rsidP="00A31E01">
      <w:pPr>
        <w:pStyle w:val="Normal1"/>
        <w:rPr>
          <w:color w:val="000000" w:themeColor="text1"/>
        </w:rPr>
      </w:pPr>
      <w:r w:rsidRPr="007622F9">
        <w:rPr>
          <w:color w:val="000000" w:themeColor="text1"/>
        </w:rPr>
        <w:t>How are features bound to object identities given capacity constraints in visual working memory?</w:t>
      </w:r>
    </w:p>
    <w:p w14:paraId="4C5C9CB2" w14:textId="17F44892" w:rsidR="00E54A67" w:rsidRPr="007622F9" w:rsidRDefault="00E54A67" w:rsidP="00A31E01">
      <w:pPr>
        <w:pStyle w:val="Normal1"/>
        <w:rPr>
          <w:color w:val="000000" w:themeColor="text1"/>
        </w:rPr>
      </w:pPr>
    </w:p>
    <w:p w14:paraId="3551B6E1" w14:textId="240F473F" w:rsidR="00E54A67" w:rsidRPr="007622F9" w:rsidRDefault="00E54A67" w:rsidP="00A31E01">
      <w:pPr>
        <w:pStyle w:val="Normal1"/>
        <w:rPr>
          <w:color w:val="000000" w:themeColor="text1"/>
        </w:rPr>
      </w:pPr>
      <w:r w:rsidRPr="007622F9">
        <w:rPr>
          <w:color w:val="000000" w:themeColor="text1"/>
        </w:rPr>
        <w:t xml:space="preserve">In Experiment 3, we observed that repulsion was significantly greater when the retention interval between study and test was 3 seconds, compared to 1 second. One potential explanation for these results is that the longer delay led to noisier memory representations, which led to greater reliance on relational memory mechanisms, and </w:t>
      </w:r>
      <w:r w:rsidR="007A0768" w:rsidRPr="007622F9">
        <w:rPr>
          <w:color w:val="000000" w:themeColor="text1"/>
        </w:rPr>
        <w:t xml:space="preserve">therefore </w:t>
      </w:r>
      <w:r w:rsidRPr="007622F9">
        <w:rPr>
          <w:color w:val="000000" w:themeColor="text1"/>
        </w:rPr>
        <w:t>larger repulsion effects for the longer delay were observed. However, another possible explanation is that the longer delay led to more time for the two memory items to compete in working memory.</w:t>
      </w:r>
      <w:r w:rsidR="00995A35" w:rsidRPr="007622F9">
        <w:rPr>
          <w:color w:val="000000" w:themeColor="text1"/>
        </w:rPr>
        <w:t xml:space="preserve"> </w:t>
      </w:r>
      <w:r w:rsidR="00601544" w:rsidRPr="007622F9">
        <w:rPr>
          <w:color w:val="000000" w:themeColor="text1"/>
        </w:rPr>
        <w:t xml:space="preserve">This active competition account suggests that it was not the fidelity of the memory representations that led to decreased repulsion in the shorter delay. Instead, the amount of competition induced from active maintenance during the retention interval could also account for these results. Finally, a </w:t>
      </w:r>
      <w:r w:rsidR="00995A35" w:rsidRPr="007622F9">
        <w:rPr>
          <w:color w:val="000000" w:themeColor="text1"/>
        </w:rPr>
        <w:t xml:space="preserve">third explanation is that the total duration of the retention interval was critical in the observed repulsion biases </w:t>
      </w:r>
      <w:r w:rsidR="00E45EB4" w:rsidRPr="007622F9">
        <w:rPr>
          <w:color w:val="000000" w:themeColor="text1"/>
        </w:rPr>
        <w:t xml:space="preserve">present </w:t>
      </w:r>
      <w:r w:rsidR="00995A35" w:rsidRPr="007622F9">
        <w:rPr>
          <w:color w:val="000000" w:themeColor="text1"/>
        </w:rPr>
        <w:t>in Expt 3</w:t>
      </w:r>
      <w:r w:rsidR="00E45EB4" w:rsidRPr="007622F9">
        <w:rPr>
          <w:color w:val="000000" w:themeColor="text1"/>
        </w:rPr>
        <w:t>. That is, the delay time may have been important and not the active competition or noise of the memory representations.</w:t>
      </w:r>
    </w:p>
    <w:p w14:paraId="39687C32" w14:textId="1A5792F1" w:rsidR="005E0D86" w:rsidRPr="007622F9" w:rsidRDefault="007A0768" w:rsidP="005E0D86">
      <w:pPr>
        <w:pStyle w:val="Normal1"/>
        <w:rPr>
          <w:color w:val="000000" w:themeColor="text1"/>
        </w:rPr>
      </w:pPr>
      <w:r w:rsidRPr="007622F9">
        <w:rPr>
          <w:color w:val="000000" w:themeColor="text1"/>
        </w:rPr>
        <w:t>In Experiment 4, w</w:t>
      </w:r>
      <w:r w:rsidR="00E54A67" w:rsidRPr="007622F9">
        <w:rPr>
          <w:color w:val="000000" w:themeColor="text1"/>
        </w:rPr>
        <w:t>e propose a</w:t>
      </w:r>
      <w:r w:rsidRPr="007622F9">
        <w:rPr>
          <w:color w:val="000000" w:themeColor="text1"/>
        </w:rPr>
        <w:t>n experimental</w:t>
      </w:r>
      <w:r w:rsidR="00E54A67" w:rsidRPr="007622F9">
        <w:rPr>
          <w:color w:val="000000" w:themeColor="text1"/>
        </w:rPr>
        <w:t xml:space="preserve"> manipulation to test these alternative explanations. </w:t>
      </w:r>
      <w:r w:rsidR="00B155E9" w:rsidRPr="007622F9">
        <w:rPr>
          <w:color w:val="000000" w:themeColor="text1"/>
        </w:rPr>
        <w:t xml:space="preserve">Specifically, </w:t>
      </w:r>
      <w:r w:rsidR="005E0D86" w:rsidRPr="007622F9">
        <w:rPr>
          <w:color w:val="000000" w:themeColor="text1"/>
        </w:rPr>
        <w:t xml:space="preserve">we adopt the same design as Experiment 2 but introduce a filler task (size comparison </w:t>
      </w:r>
      <w:r w:rsidR="00B155E9" w:rsidRPr="007622F9">
        <w:rPr>
          <w:color w:val="000000" w:themeColor="text1"/>
        </w:rPr>
        <w:t>task</w:t>
      </w:r>
      <w:r w:rsidR="005E0D86" w:rsidRPr="007622F9">
        <w:rPr>
          <w:color w:val="000000" w:themeColor="text1"/>
        </w:rPr>
        <w:t>) on half of the trials. One second in to the 3-second retention interval, 50% of trials will be interrupted for exactly 2 seconds to complete a filler. After the filler task, the subject is immediately tested using the continuous color report. The remaining half of the trials will be the blank delay condition (total 3s delay before the report). We then aim to test whether reports on the continuous color report similarly exhibit repulsion biases in these two conditions.</w:t>
      </w:r>
    </w:p>
    <w:p w14:paraId="0EFA9263" w14:textId="77FA8058" w:rsidR="00B155E9" w:rsidRPr="007622F9" w:rsidRDefault="00B155E9" w:rsidP="005E0D86">
      <w:pPr>
        <w:pStyle w:val="Normal1"/>
        <w:rPr>
          <w:color w:val="000000" w:themeColor="text1"/>
        </w:rPr>
      </w:pPr>
    </w:p>
    <w:p w14:paraId="601AA2D5" w14:textId="22D8D596" w:rsidR="00B155E9" w:rsidRPr="007622F9" w:rsidRDefault="00B155E9" w:rsidP="005E0D86">
      <w:pPr>
        <w:pStyle w:val="Normal1"/>
        <w:rPr>
          <w:color w:val="000000" w:themeColor="text1"/>
        </w:rPr>
      </w:pPr>
      <w:r w:rsidRPr="007622F9">
        <w:rPr>
          <w:color w:val="000000" w:themeColor="text1"/>
        </w:rPr>
        <w:t xml:space="preserve">The total time between study and test is constant across conditions, but the predicted results differ hypotheses. </w:t>
      </w:r>
      <w:r w:rsidR="006D0507" w:rsidRPr="007622F9">
        <w:rPr>
          <w:color w:val="000000" w:themeColor="text1"/>
        </w:rPr>
        <w:t xml:space="preserve">A filler task during the retention interval is predicted to worsen memory performance (i.e., noisier memory representations). Therefore, the memory noise hypothesis predicts that repulsion would be greater on trials where the participant completed the filler task. At the same time, if we assume that the two memory items were actively competing in the retention interval, a filler task is predicted to add interference to the limited capacity working memory system. Hence, the competition present between study items would be interfered with, resulting in noisier memory representations but without as strong a systematic bias in a certain color direction. </w:t>
      </w:r>
      <w:r w:rsidR="007336C7" w:rsidRPr="007622F9">
        <w:rPr>
          <w:color w:val="000000" w:themeColor="text1"/>
        </w:rPr>
        <w:t>The third possibility is that repulsion is equivalent between conditions because the retention interval remain</w:t>
      </w:r>
      <w:r w:rsidR="00857912" w:rsidRPr="007622F9">
        <w:rPr>
          <w:color w:val="000000" w:themeColor="text1"/>
        </w:rPr>
        <w:t>s</w:t>
      </w:r>
      <w:r w:rsidR="007336C7" w:rsidRPr="007622F9">
        <w:rPr>
          <w:color w:val="000000" w:themeColor="text1"/>
        </w:rPr>
        <w:t xml:space="preserve"> constant</w:t>
      </w:r>
      <w:r w:rsidR="00857912" w:rsidRPr="007622F9">
        <w:rPr>
          <w:color w:val="000000" w:themeColor="text1"/>
        </w:rPr>
        <w:t xml:space="preserve"> throughout the experiment</w:t>
      </w:r>
      <w:r w:rsidR="007336C7" w:rsidRPr="007622F9">
        <w:rPr>
          <w:color w:val="000000" w:themeColor="text1"/>
        </w:rPr>
        <w:t xml:space="preserve">, and </w:t>
      </w:r>
      <w:r w:rsidR="00AE52C0" w:rsidRPr="007622F9">
        <w:rPr>
          <w:color w:val="000000" w:themeColor="text1"/>
        </w:rPr>
        <w:t xml:space="preserve">it is this delay time that </w:t>
      </w:r>
      <w:r w:rsidR="007336C7" w:rsidRPr="007622F9">
        <w:rPr>
          <w:color w:val="000000" w:themeColor="text1"/>
        </w:rPr>
        <w:t xml:space="preserve">is the critical factor </w:t>
      </w:r>
      <w:r w:rsidR="00FD3BF5" w:rsidRPr="007622F9">
        <w:rPr>
          <w:color w:val="000000" w:themeColor="text1"/>
        </w:rPr>
        <w:t>that accounts</w:t>
      </w:r>
      <w:r w:rsidR="007336C7" w:rsidRPr="007622F9">
        <w:rPr>
          <w:color w:val="000000" w:themeColor="text1"/>
        </w:rPr>
        <w:t xml:space="preserve"> for increased repulsion </w:t>
      </w:r>
      <w:r w:rsidR="00FD3BF5" w:rsidRPr="007622F9">
        <w:rPr>
          <w:color w:val="000000" w:themeColor="text1"/>
        </w:rPr>
        <w:t xml:space="preserve">observed </w:t>
      </w:r>
      <w:r w:rsidR="007336C7" w:rsidRPr="007622F9">
        <w:rPr>
          <w:color w:val="000000" w:themeColor="text1"/>
        </w:rPr>
        <w:t>in Expt 3.</w:t>
      </w:r>
    </w:p>
    <w:p w14:paraId="4682CD05" w14:textId="77777777" w:rsidR="00A31E01" w:rsidRPr="007622F9" w:rsidRDefault="00A31E01" w:rsidP="00A31E01">
      <w:pPr>
        <w:pStyle w:val="Normal1"/>
        <w:rPr>
          <w:color w:val="000000" w:themeColor="text1"/>
        </w:rPr>
      </w:pPr>
    </w:p>
    <w:p w14:paraId="23001521" w14:textId="77777777" w:rsidR="00A31E01" w:rsidRPr="007622F9" w:rsidRDefault="00A31E01" w:rsidP="00A31E01">
      <w:pPr>
        <w:pStyle w:val="Normal1"/>
        <w:numPr>
          <w:ilvl w:val="0"/>
          <w:numId w:val="1"/>
        </w:numPr>
        <w:ind w:hanging="360"/>
        <w:contextualSpacing/>
        <w:rPr>
          <w:b/>
          <w:color w:val="000000" w:themeColor="text1"/>
        </w:rPr>
      </w:pPr>
      <w:r w:rsidRPr="007622F9">
        <w:rPr>
          <w:b/>
          <w:color w:val="000000" w:themeColor="text1"/>
        </w:rPr>
        <w:t>Hypotheses</w:t>
      </w:r>
    </w:p>
    <w:p w14:paraId="5537646F" w14:textId="77777777" w:rsidR="00A31E01" w:rsidRPr="007622F9" w:rsidRDefault="00A31E01" w:rsidP="00A31E01">
      <w:pPr>
        <w:pStyle w:val="Normal1"/>
        <w:rPr>
          <w:color w:val="000000" w:themeColor="text1"/>
        </w:rPr>
      </w:pPr>
    </w:p>
    <w:p w14:paraId="4F1F5089" w14:textId="7F618623" w:rsidR="00C015D2" w:rsidRPr="007622F9" w:rsidRDefault="00C015D2" w:rsidP="00A31E01">
      <w:pPr>
        <w:pStyle w:val="Normal1"/>
        <w:rPr>
          <w:color w:val="000000" w:themeColor="text1"/>
        </w:rPr>
      </w:pPr>
    </w:p>
    <w:p w14:paraId="4AC6C02E" w14:textId="7B1B4D74" w:rsidR="00A21646" w:rsidRPr="007622F9" w:rsidRDefault="00A21646" w:rsidP="00A21646">
      <w:pPr>
        <w:spacing w:line="240" w:lineRule="auto"/>
        <w:rPr>
          <w:rFonts w:ascii="Times New Roman" w:eastAsia="Times New Roman" w:hAnsi="Times New Roman" w:cs="Times New Roman"/>
          <w:color w:val="000000" w:themeColor="text1"/>
        </w:rPr>
      </w:pPr>
      <w:r w:rsidRPr="007622F9">
        <w:rPr>
          <w:color w:val="000000" w:themeColor="text1"/>
        </w:rPr>
        <w:t>Hypothesis A:</w:t>
      </w:r>
      <w:r w:rsidRPr="007622F9">
        <w:rPr>
          <w:color w:val="000000" w:themeColor="text1"/>
          <w:shd w:val="clear" w:color="auto" w:fill="FFFFFF"/>
        </w:rPr>
        <w:t xml:space="preserve"> </w:t>
      </w:r>
      <w:r w:rsidRPr="007622F9">
        <w:rPr>
          <w:rFonts w:eastAsia="Times New Roman"/>
          <w:color w:val="000000" w:themeColor="text1"/>
          <w:shd w:val="clear" w:color="auto" w:fill="FFFFFF"/>
        </w:rPr>
        <w:t xml:space="preserve">The </w:t>
      </w:r>
      <w:r w:rsidR="00863387" w:rsidRPr="007622F9">
        <w:rPr>
          <w:rFonts w:eastAsia="Times New Roman"/>
          <w:color w:val="000000" w:themeColor="text1"/>
          <w:shd w:val="clear" w:color="auto" w:fill="FFFFFF"/>
        </w:rPr>
        <w:t>filler task</w:t>
      </w:r>
      <w:r w:rsidRPr="007622F9">
        <w:rPr>
          <w:rFonts w:eastAsia="Times New Roman"/>
          <w:color w:val="000000" w:themeColor="text1"/>
          <w:shd w:val="clear" w:color="auto" w:fill="FFFFFF"/>
        </w:rPr>
        <w:t xml:space="preserve"> condition should increase memory noise (due to increased memory interference &amp; engaging central attention) and hence repulsion should be </w:t>
      </w:r>
      <w:r w:rsidRPr="007622F9">
        <w:rPr>
          <w:rFonts w:eastAsia="Times New Roman"/>
          <w:color w:val="000000" w:themeColor="text1"/>
          <w:u w:val="single"/>
          <w:shd w:val="clear" w:color="auto" w:fill="FFFFFF"/>
        </w:rPr>
        <w:t>greater than</w:t>
      </w:r>
      <w:bookmarkStart w:id="0" w:name="_GoBack"/>
      <w:bookmarkEnd w:id="0"/>
      <w:r w:rsidRPr="007622F9">
        <w:rPr>
          <w:rFonts w:eastAsia="Times New Roman"/>
          <w:b/>
          <w:bCs/>
          <w:color w:val="000000" w:themeColor="text1"/>
          <w:shd w:val="clear" w:color="auto" w:fill="FFFFFF"/>
        </w:rPr>
        <w:t> </w:t>
      </w:r>
      <w:r w:rsidRPr="007622F9">
        <w:rPr>
          <w:rFonts w:eastAsia="Times New Roman"/>
          <w:color w:val="000000" w:themeColor="text1"/>
          <w:shd w:val="clear" w:color="auto" w:fill="FFFFFF"/>
        </w:rPr>
        <w:t>the</w:t>
      </w:r>
      <w:r w:rsidRPr="007622F9">
        <w:rPr>
          <w:rFonts w:eastAsia="Times New Roman"/>
          <w:b/>
          <w:bCs/>
          <w:color w:val="000000" w:themeColor="text1"/>
          <w:shd w:val="clear" w:color="auto" w:fill="FFFFFF"/>
        </w:rPr>
        <w:t> </w:t>
      </w:r>
      <w:r w:rsidRPr="007622F9">
        <w:rPr>
          <w:rFonts w:eastAsia="Times New Roman"/>
          <w:color w:val="000000" w:themeColor="text1"/>
          <w:shd w:val="clear" w:color="auto" w:fill="FFFFFF"/>
        </w:rPr>
        <w:t>blank delay.</w:t>
      </w:r>
    </w:p>
    <w:p w14:paraId="6D8360B6" w14:textId="6C105CD8" w:rsidR="00A21646" w:rsidRPr="007622F9" w:rsidRDefault="00A21646" w:rsidP="00A21646">
      <w:pPr>
        <w:spacing w:line="240" w:lineRule="auto"/>
        <w:rPr>
          <w:color w:val="000000" w:themeColor="text1"/>
        </w:rPr>
      </w:pPr>
    </w:p>
    <w:p w14:paraId="0BD498BF" w14:textId="383EC526" w:rsidR="00A21646" w:rsidRPr="007622F9" w:rsidRDefault="00A21646" w:rsidP="003303FD">
      <w:pPr>
        <w:spacing w:line="240" w:lineRule="auto"/>
        <w:rPr>
          <w:rFonts w:eastAsia="Times New Roman"/>
          <w:color w:val="000000" w:themeColor="text1"/>
          <w:shd w:val="clear" w:color="auto" w:fill="FFFFFF"/>
        </w:rPr>
      </w:pPr>
      <w:r w:rsidRPr="007622F9">
        <w:rPr>
          <w:color w:val="000000" w:themeColor="text1"/>
        </w:rPr>
        <w:t>Hypothesis B:</w:t>
      </w:r>
      <w:r w:rsidR="003303FD" w:rsidRPr="007622F9">
        <w:rPr>
          <w:color w:val="000000" w:themeColor="text1"/>
        </w:rPr>
        <w:t xml:space="preserve"> </w:t>
      </w:r>
      <w:r w:rsidR="003303FD" w:rsidRPr="007622F9">
        <w:rPr>
          <w:rFonts w:eastAsia="Times New Roman"/>
          <w:color w:val="000000" w:themeColor="text1"/>
          <w:shd w:val="clear" w:color="auto" w:fill="FFFFFF"/>
        </w:rPr>
        <w:t xml:space="preserve">The </w:t>
      </w:r>
      <w:r w:rsidR="00863387" w:rsidRPr="007622F9">
        <w:rPr>
          <w:rFonts w:eastAsia="Times New Roman"/>
          <w:color w:val="000000" w:themeColor="text1"/>
          <w:shd w:val="clear" w:color="auto" w:fill="FFFFFF"/>
        </w:rPr>
        <w:t>filler task</w:t>
      </w:r>
      <w:r w:rsidR="003303FD" w:rsidRPr="007622F9">
        <w:rPr>
          <w:rFonts w:eastAsia="Times New Roman"/>
          <w:color w:val="000000" w:themeColor="text1"/>
          <w:shd w:val="clear" w:color="auto" w:fill="FFFFFF"/>
        </w:rPr>
        <w:t xml:space="preserve"> condition should </w:t>
      </w:r>
      <w:r w:rsidR="008E4B51" w:rsidRPr="007622F9">
        <w:rPr>
          <w:rFonts w:eastAsia="Times New Roman"/>
          <w:color w:val="000000" w:themeColor="text1"/>
          <w:shd w:val="clear" w:color="auto" w:fill="FFFFFF"/>
        </w:rPr>
        <w:t xml:space="preserve">interfere with relational </w:t>
      </w:r>
      <w:r w:rsidR="008C1EB1" w:rsidRPr="007622F9">
        <w:rPr>
          <w:rFonts w:eastAsia="Times New Roman"/>
          <w:color w:val="000000" w:themeColor="text1"/>
          <w:shd w:val="clear" w:color="auto" w:fill="FFFFFF"/>
        </w:rPr>
        <w:t>mechanisms</w:t>
      </w:r>
      <w:r w:rsidR="008E4B51" w:rsidRPr="007622F9">
        <w:rPr>
          <w:rFonts w:eastAsia="Times New Roman"/>
          <w:color w:val="000000" w:themeColor="text1"/>
          <w:shd w:val="clear" w:color="auto" w:fill="FFFFFF"/>
        </w:rPr>
        <w:t xml:space="preserve"> active</w:t>
      </w:r>
      <w:r w:rsidR="003303FD" w:rsidRPr="007622F9">
        <w:rPr>
          <w:rFonts w:eastAsia="Times New Roman"/>
          <w:color w:val="000000" w:themeColor="text1"/>
          <w:shd w:val="clear" w:color="auto" w:fill="FFFFFF"/>
        </w:rPr>
        <w:t xml:space="preserve"> between study items (due to new interference introduced from </w:t>
      </w:r>
      <w:r w:rsidR="00863387" w:rsidRPr="007622F9">
        <w:rPr>
          <w:rFonts w:eastAsia="Times New Roman"/>
          <w:color w:val="000000" w:themeColor="text1"/>
          <w:shd w:val="clear" w:color="auto" w:fill="FFFFFF"/>
        </w:rPr>
        <w:t>filler</w:t>
      </w:r>
      <w:r w:rsidR="003303FD" w:rsidRPr="007622F9">
        <w:rPr>
          <w:rFonts w:eastAsia="Times New Roman"/>
          <w:color w:val="000000" w:themeColor="text1"/>
          <w:shd w:val="clear" w:color="auto" w:fill="FFFFFF"/>
        </w:rPr>
        <w:t xml:space="preserve"> task), and hence repulsion should be </w:t>
      </w:r>
      <w:r w:rsidR="003303FD" w:rsidRPr="007622F9">
        <w:rPr>
          <w:rFonts w:eastAsia="Times New Roman"/>
          <w:color w:val="000000" w:themeColor="text1"/>
          <w:u w:val="single"/>
          <w:shd w:val="clear" w:color="auto" w:fill="FFFFFF"/>
        </w:rPr>
        <w:t>reduced</w:t>
      </w:r>
      <w:r w:rsidR="003303FD" w:rsidRPr="007622F9">
        <w:rPr>
          <w:rFonts w:eastAsia="Times New Roman"/>
          <w:color w:val="000000" w:themeColor="text1"/>
          <w:shd w:val="clear" w:color="auto" w:fill="FFFFFF"/>
        </w:rPr>
        <w:t xml:space="preserve"> relative to the blank delay.</w:t>
      </w:r>
    </w:p>
    <w:p w14:paraId="6156C5D0" w14:textId="7BABB09A" w:rsidR="000A71A4" w:rsidRPr="007622F9" w:rsidRDefault="000A71A4" w:rsidP="003303FD">
      <w:pPr>
        <w:spacing w:line="240" w:lineRule="auto"/>
        <w:rPr>
          <w:rFonts w:ascii="Times New Roman" w:eastAsia="Times New Roman" w:hAnsi="Times New Roman" w:cs="Times New Roman"/>
          <w:color w:val="000000" w:themeColor="text1"/>
        </w:rPr>
      </w:pPr>
    </w:p>
    <w:p w14:paraId="04A30281" w14:textId="31572DB4" w:rsidR="000A71A4" w:rsidRPr="007622F9" w:rsidRDefault="000A71A4" w:rsidP="003303FD">
      <w:pPr>
        <w:spacing w:line="240" w:lineRule="auto"/>
        <w:rPr>
          <w:color w:val="000000" w:themeColor="text1"/>
        </w:rPr>
      </w:pPr>
      <w:r w:rsidRPr="007622F9">
        <w:rPr>
          <w:color w:val="000000" w:themeColor="text1"/>
        </w:rPr>
        <w:t xml:space="preserve">Hypothesis C: The increased repulsion observed in Expt 3 for the 3-seconds condition, compared to the 1-seconds condition, was due to the increased duration of the retention interval. Given that this experiment keeps the delay between study and test constant between conditions, there </w:t>
      </w:r>
      <w:r w:rsidR="004E56AA" w:rsidRPr="007622F9">
        <w:rPr>
          <w:color w:val="000000" w:themeColor="text1"/>
        </w:rPr>
        <w:t xml:space="preserve">should be </w:t>
      </w:r>
      <w:r w:rsidR="004E56AA" w:rsidRPr="007622F9">
        <w:rPr>
          <w:color w:val="000000" w:themeColor="text1"/>
          <w:u w:val="single"/>
        </w:rPr>
        <w:t>equal</w:t>
      </w:r>
      <w:r w:rsidR="004E56AA" w:rsidRPr="007622F9">
        <w:rPr>
          <w:color w:val="000000" w:themeColor="text1"/>
        </w:rPr>
        <w:t xml:space="preserve"> repulsion in the filler and blank delay conditions.</w:t>
      </w:r>
    </w:p>
    <w:p w14:paraId="410F2F93" w14:textId="77777777" w:rsidR="00A31E01" w:rsidRPr="007622F9" w:rsidRDefault="00A31E01" w:rsidP="00A31E01">
      <w:pPr>
        <w:pStyle w:val="Normal1"/>
        <w:rPr>
          <w:color w:val="000000" w:themeColor="text1"/>
        </w:rPr>
      </w:pPr>
    </w:p>
    <w:p w14:paraId="7EA0E507" w14:textId="77777777" w:rsidR="00A31E01" w:rsidRPr="007622F9" w:rsidRDefault="00A31E01" w:rsidP="00A31E01">
      <w:pPr>
        <w:pStyle w:val="Normal1"/>
        <w:outlineLvl w:val="0"/>
        <w:rPr>
          <w:color w:val="000000" w:themeColor="text1"/>
        </w:rPr>
      </w:pPr>
      <w:r w:rsidRPr="007622F9">
        <w:rPr>
          <w:b/>
          <w:color w:val="000000" w:themeColor="text1"/>
        </w:rPr>
        <w:t>Design Plan</w:t>
      </w:r>
    </w:p>
    <w:p w14:paraId="7D7F3A72" w14:textId="77777777" w:rsidR="00A31E01" w:rsidRPr="007622F9" w:rsidRDefault="00A31E01" w:rsidP="00A31E01">
      <w:pPr>
        <w:pStyle w:val="Normal1"/>
        <w:rPr>
          <w:color w:val="000000" w:themeColor="text1"/>
        </w:rPr>
      </w:pPr>
    </w:p>
    <w:p w14:paraId="14F21FD4"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Study Type</w:t>
      </w:r>
    </w:p>
    <w:p w14:paraId="27BBB799"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Psychophysics experiment </w:t>
      </w:r>
    </w:p>
    <w:p w14:paraId="677F292B" w14:textId="77777777" w:rsidR="00A31E01" w:rsidRPr="007622F9" w:rsidRDefault="00A31E01" w:rsidP="00A31E01">
      <w:pPr>
        <w:pStyle w:val="Normal1"/>
        <w:ind w:left="1440"/>
        <w:contextualSpacing/>
        <w:rPr>
          <w:color w:val="000000" w:themeColor="text1"/>
        </w:rPr>
      </w:pPr>
    </w:p>
    <w:p w14:paraId="145B467E"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Blinding</w:t>
      </w:r>
    </w:p>
    <w:p w14:paraId="0CAC0A85"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All participants that pass exclusionary criteria will be included.</w:t>
      </w:r>
    </w:p>
    <w:p w14:paraId="3F1C5361"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MTurk: Participants’ worker IDs will be discarded prior to analysis to prohibit the ability to trace an individual to their Amazon Mechanical Turk account. </w:t>
      </w:r>
    </w:p>
    <w:p w14:paraId="3CB77985" w14:textId="77777777" w:rsidR="00A31E01" w:rsidRPr="007622F9" w:rsidRDefault="00A31E01" w:rsidP="00A31E01">
      <w:pPr>
        <w:pStyle w:val="Normal1"/>
        <w:rPr>
          <w:color w:val="000000" w:themeColor="text1"/>
        </w:rPr>
      </w:pPr>
    </w:p>
    <w:p w14:paraId="65BDAF84" w14:textId="77777777" w:rsidR="00A31E01" w:rsidRPr="007622F9" w:rsidRDefault="00A31E01" w:rsidP="00A31E01">
      <w:pPr>
        <w:pStyle w:val="Normal1"/>
        <w:outlineLvl w:val="0"/>
        <w:rPr>
          <w:b/>
          <w:color w:val="000000" w:themeColor="text1"/>
        </w:rPr>
      </w:pPr>
      <w:r w:rsidRPr="007622F9">
        <w:rPr>
          <w:b/>
          <w:color w:val="000000" w:themeColor="text1"/>
        </w:rPr>
        <w:t>Design</w:t>
      </w:r>
    </w:p>
    <w:p w14:paraId="390350BE" w14:textId="22FB80BC" w:rsidR="00A31E01" w:rsidRPr="007622F9" w:rsidRDefault="00A31E01" w:rsidP="00A31E01">
      <w:pPr>
        <w:pStyle w:val="Normal1"/>
        <w:numPr>
          <w:ilvl w:val="0"/>
          <w:numId w:val="2"/>
        </w:numPr>
        <w:ind w:hanging="360"/>
        <w:rPr>
          <w:color w:val="000000" w:themeColor="text1"/>
        </w:rPr>
      </w:pPr>
      <w:r w:rsidRPr="007622F9">
        <w:rPr>
          <w:color w:val="000000" w:themeColor="text1"/>
        </w:rPr>
        <w:t>Below is an example trial procedure. There will be 280 trials total, split into 14 blocks of 20 trials each. Every trial, two unique real-world objects with a single associated color (360 deg. circle in CIE L*a*b* space with coordinates L*=70, a*=20, b*=38, radius 60; Zhang &amp; Luck, 2008) will be displayed. Unknown to participants, the color distance between objects will be either 45 deg. or 90 deg.</w:t>
      </w:r>
      <w:r w:rsidR="00CF7878" w:rsidRPr="007622F9">
        <w:rPr>
          <w:color w:val="000000" w:themeColor="text1"/>
        </w:rPr>
        <w:t xml:space="preserve"> </w:t>
      </w:r>
      <w:r w:rsidR="00C015D2" w:rsidRPr="007622F9">
        <w:rPr>
          <w:color w:val="000000" w:themeColor="text1"/>
        </w:rPr>
        <w:t>T</w:t>
      </w:r>
      <w:r w:rsidR="00CF7878" w:rsidRPr="007622F9">
        <w:rPr>
          <w:color w:val="000000" w:themeColor="text1"/>
        </w:rPr>
        <w:t xml:space="preserve">he </w:t>
      </w:r>
      <w:r w:rsidR="00E54A67" w:rsidRPr="007622F9">
        <w:rPr>
          <w:color w:val="000000" w:themeColor="text1"/>
        </w:rPr>
        <w:t xml:space="preserve">retention </w:t>
      </w:r>
      <w:r w:rsidR="00CF7878" w:rsidRPr="007622F9">
        <w:rPr>
          <w:color w:val="000000" w:themeColor="text1"/>
        </w:rPr>
        <w:t xml:space="preserve">delay will be </w:t>
      </w:r>
      <w:r w:rsidR="00C015D2" w:rsidRPr="007622F9">
        <w:rPr>
          <w:color w:val="000000" w:themeColor="text1"/>
        </w:rPr>
        <w:t>3 seconds</w:t>
      </w:r>
      <w:r w:rsidR="00DA7E3B" w:rsidRPr="007622F9">
        <w:rPr>
          <w:color w:val="000000" w:themeColor="text1"/>
        </w:rPr>
        <w:t xml:space="preserve"> total: on half of the trials there will be a blank delay for 3s (blank delay condition);</w:t>
      </w:r>
      <w:r w:rsidR="00C326D8" w:rsidRPr="007622F9">
        <w:rPr>
          <w:color w:val="000000" w:themeColor="text1"/>
        </w:rPr>
        <w:t xml:space="preserve"> </w:t>
      </w:r>
      <w:r w:rsidR="00DA7E3B" w:rsidRPr="007622F9">
        <w:rPr>
          <w:color w:val="000000" w:themeColor="text1"/>
        </w:rPr>
        <w:t>on the other half of trials,</w:t>
      </w:r>
      <w:r w:rsidR="00374454" w:rsidRPr="007622F9">
        <w:rPr>
          <w:color w:val="000000" w:themeColor="text1"/>
        </w:rPr>
        <w:t xml:space="preserve"> a</w:t>
      </w:r>
      <w:r w:rsidR="00C326D8" w:rsidRPr="007622F9">
        <w:rPr>
          <w:color w:val="000000" w:themeColor="text1"/>
        </w:rPr>
        <w:t xml:space="preserve"> 2-second</w:t>
      </w:r>
      <w:r w:rsidR="00C015D2" w:rsidRPr="007622F9">
        <w:rPr>
          <w:color w:val="000000" w:themeColor="text1"/>
        </w:rPr>
        <w:t xml:space="preserve"> filler task will</w:t>
      </w:r>
      <w:r w:rsidR="00C326D8" w:rsidRPr="007622F9">
        <w:rPr>
          <w:color w:val="000000" w:themeColor="text1"/>
        </w:rPr>
        <w:t xml:space="preserve"> onset after</w:t>
      </w:r>
      <w:r w:rsidR="00DA7E3B" w:rsidRPr="007622F9">
        <w:rPr>
          <w:color w:val="000000" w:themeColor="text1"/>
        </w:rPr>
        <w:t xml:space="preserve"> a</w:t>
      </w:r>
      <w:r w:rsidR="00C326D8" w:rsidRPr="007622F9">
        <w:rPr>
          <w:color w:val="000000" w:themeColor="text1"/>
        </w:rPr>
        <w:t xml:space="preserve"> one second</w:t>
      </w:r>
      <w:r w:rsidR="00DA7E3B" w:rsidRPr="007622F9">
        <w:rPr>
          <w:color w:val="000000" w:themeColor="text1"/>
        </w:rPr>
        <w:t xml:space="preserve"> delay (</w:t>
      </w:r>
      <w:r w:rsidR="00863387" w:rsidRPr="007622F9">
        <w:rPr>
          <w:color w:val="000000" w:themeColor="text1"/>
        </w:rPr>
        <w:t>filler task</w:t>
      </w:r>
      <w:r w:rsidR="00DA7E3B" w:rsidRPr="007622F9">
        <w:rPr>
          <w:color w:val="000000" w:themeColor="text1"/>
        </w:rPr>
        <w:t xml:space="preserve"> condition)</w:t>
      </w:r>
      <w:r w:rsidR="00061E7E" w:rsidRPr="007622F9">
        <w:rPr>
          <w:color w:val="000000" w:themeColor="text1"/>
        </w:rPr>
        <w:t>.</w:t>
      </w:r>
      <w:r w:rsidR="00473C4C" w:rsidRPr="007622F9">
        <w:rPr>
          <w:color w:val="000000" w:themeColor="text1"/>
        </w:rPr>
        <w:t xml:space="preserve"> The filler task involves two real-world grayscale objects presented above and below the central fixation cross. The participant will be instructed to click on the larger object (according to their real-world size)</w:t>
      </w:r>
      <w:r w:rsidR="00603FDF" w:rsidRPr="007622F9">
        <w:rPr>
          <w:color w:val="000000" w:themeColor="text1"/>
        </w:rPr>
        <w:t>.</w:t>
      </w:r>
      <w:r w:rsidR="00473C4C" w:rsidRPr="007622F9">
        <w:rPr>
          <w:color w:val="000000" w:themeColor="text1"/>
        </w:rPr>
        <w:t xml:space="preserve"> </w:t>
      </w:r>
      <w:r w:rsidR="00603FDF" w:rsidRPr="007622F9">
        <w:rPr>
          <w:color w:val="000000" w:themeColor="text1"/>
        </w:rPr>
        <w:t xml:space="preserve">They will have 2s to complete this task, and then </w:t>
      </w:r>
      <w:r w:rsidR="00473C4C" w:rsidRPr="007622F9">
        <w:rPr>
          <w:color w:val="000000" w:themeColor="text1"/>
        </w:rPr>
        <w:t>the continuous color report is displayed.</w:t>
      </w:r>
      <w:r w:rsidR="00061E7E" w:rsidRPr="007622F9">
        <w:rPr>
          <w:color w:val="000000" w:themeColor="text1"/>
        </w:rPr>
        <w:t xml:space="preserve"> Each of these four critical conditions (</w:t>
      </w:r>
      <w:r w:rsidR="00C015D2" w:rsidRPr="007622F9">
        <w:rPr>
          <w:color w:val="000000" w:themeColor="text1"/>
        </w:rPr>
        <w:t>no-filler</w:t>
      </w:r>
      <w:r w:rsidR="00061E7E" w:rsidRPr="007622F9">
        <w:rPr>
          <w:color w:val="000000" w:themeColor="text1"/>
        </w:rPr>
        <w:t xml:space="preserve">/45deg, </w:t>
      </w:r>
      <w:r w:rsidR="00C015D2" w:rsidRPr="007622F9">
        <w:rPr>
          <w:color w:val="000000" w:themeColor="text1"/>
        </w:rPr>
        <w:t>no-filler</w:t>
      </w:r>
      <w:r w:rsidR="00061E7E" w:rsidRPr="007622F9">
        <w:rPr>
          <w:color w:val="000000" w:themeColor="text1"/>
        </w:rPr>
        <w:t xml:space="preserve">/90deg, </w:t>
      </w:r>
      <w:r w:rsidR="00C015D2" w:rsidRPr="007622F9">
        <w:rPr>
          <w:color w:val="000000" w:themeColor="text1"/>
        </w:rPr>
        <w:t>filler</w:t>
      </w:r>
      <w:r w:rsidR="00061E7E" w:rsidRPr="007622F9">
        <w:rPr>
          <w:color w:val="000000" w:themeColor="text1"/>
        </w:rPr>
        <w:t xml:space="preserve">/45deg, </w:t>
      </w:r>
      <w:r w:rsidR="00C015D2" w:rsidRPr="007622F9">
        <w:rPr>
          <w:color w:val="000000" w:themeColor="text1"/>
        </w:rPr>
        <w:t>filler</w:t>
      </w:r>
      <w:r w:rsidR="00061E7E" w:rsidRPr="007622F9">
        <w:rPr>
          <w:color w:val="000000" w:themeColor="text1"/>
        </w:rPr>
        <w:t>/90deg) will occur for 70 trials each, and their presentation order will be randomized within each subject</w:t>
      </w:r>
      <w:r w:rsidRPr="007622F9">
        <w:rPr>
          <w:color w:val="000000" w:themeColor="text1"/>
        </w:rPr>
        <w:t xml:space="preserve">. Participants </w:t>
      </w:r>
      <w:r w:rsidR="00CF7878" w:rsidRPr="007622F9">
        <w:rPr>
          <w:color w:val="000000" w:themeColor="text1"/>
        </w:rPr>
        <w:t xml:space="preserve">will </w:t>
      </w:r>
      <w:r w:rsidRPr="007622F9">
        <w:rPr>
          <w:color w:val="000000" w:themeColor="text1"/>
        </w:rPr>
        <w:t xml:space="preserve">be probed with a grayscale representation of one of the two objects, and have to select the original color of the object and specify a confidence range (the smallest range of colors they believe contains the correct color; see Chen, Leber, &amp; Golomb, </w:t>
      </w:r>
      <w:r w:rsidR="008354F3" w:rsidRPr="007622F9">
        <w:rPr>
          <w:color w:val="000000" w:themeColor="text1"/>
        </w:rPr>
        <w:t>under revision</w:t>
      </w:r>
      <w:r w:rsidRPr="007622F9">
        <w:rPr>
          <w:color w:val="000000" w:themeColor="text1"/>
        </w:rPr>
        <w:t>). As the mouse moves around the color wheel, the initially grayscale object will dynamically change to the color closest the mouse pointer. Feedback and bonus are then presented</w:t>
      </w:r>
      <w:r w:rsidR="00C015D2" w:rsidRPr="007622F9">
        <w:rPr>
          <w:color w:val="000000" w:themeColor="text1"/>
        </w:rPr>
        <w:t xml:space="preserve"> for 750 ms</w:t>
      </w:r>
      <w:r w:rsidRPr="007622F9">
        <w:rPr>
          <w:color w:val="000000" w:themeColor="text1"/>
        </w:rPr>
        <w:t xml:space="preserve">. </w:t>
      </w:r>
      <w:r w:rsidR="00C015D2" w:rsidRPr="007622F9">
        <w:rPr>
          <w:color w:val="000000" w:themeColor="text1"/>
        </w:rPr>
        <w:t>The next trial then begins after a 500 ms inter-trial interval.</w:t>
      </w:r>
    </w:p>
    <w:p w14:paraId="4F3D512E" w14:textId="15704300" w:rsidR="00A31E01" w:rsidRPr="007622F9" w:rsidRDefault="00A31E01" w:rsidP="00A31E01">
      <w:pPr>
        <w:pStyle w:val="Normal1"/>
        <w:numPr>
          <w:ilvl w:val="0"/>
          <w:numId w:val="2"/>
        </w:numPr>
        <w:ind w:hanging="360"/>
        <w:rPr>
          <w:color w:val="000000" w:themeColor="text1"/>
        </w:rPr>
      </w:pPr>
      <w:r w:rsidRPr="007622F9">
        <w:rPr>
          <w:color w:val="000000" w:themeColor="text1"/>
        </w:rPr>
        <w:lastRenderedPageBreak/>
        <w:t xml:space="preserve">The bonus is composed of two parts, with each part awarding a max of 1 cent. The first part is degrees of error (distance from report to the original color). If x is </w:t>
      </w:r>
      <w:r w:rsidR="00A74C04" w:rsidRPr="007622F9">
        <w:rPr>
          <w:color w:val="000000" w:themeColor="text1"/>
        </w:rPr>
        <w:t xml:space="preserve">absolute </w:t>
      </w:r>
      <w:r w:rsidRPr="007622F9">
        <w:rPr>
          <w:color w:val="000000" w:themeColor="text1"/>
        </w:rPr>
        <w:t xml:space="preserve">degrees of error, then cents awarded equals </w:t>
      </w:r>
      <w:r w:rsidRPr="007622F9">
        <w:rPr>
          <w:i/>
          <w:color w:val="000000" w:themeColor="text1"/>
        </w:rPr>
        <w:t>(</w:t>
      </w:r>
      <w:r w:rsidR="00197FA2" w:rsidRPr="007622F9">
        <w:rPr>
          <w:i/>
          <w:color w:val="000000" w:themeColor="text1"/>
        </w:rPr>
        <w:t>1 – x/45</w:t>
      </w:r>
      <w:r w:rsidRPr="007622F9">
        <w:rPr>
          <w:i/>
          <w:color w:val="000000" w:themeColor="text1"/>
        </w:rPr>
        <w:t>)</w:t>
      </w:r>
      <w:r w:rsidRPr="007622F9">
        <w:rPr>
          <w:color w:val="000000" w:themeColor="text1"/>
        </w:rPr>
        <w:t>, such that more fractions of a penny are awarded for less deg. of error but nothing is awarded if x&gt;=45. The 2nd part is based on the confidence report, specifically, if y is the confidence range (360 being a highlight of the entire color wheel), then cents awarded equals</w:t>
      </w:r>
      <w:r w:rsidR="00197FA2" w:rsidRPr="007622F9">
        <w:rPr>
          <w:color w:val="000000" w:themeColor="text1"/>
        </w:rPr>
        <w:t xml:space="preserve"> </w:t>
      </w:r>
      <w:r w:rsidR="00197FA2" w:rsidRPr="007622F9">
        <w:rPr>
          <w:i/>
          <w:color w:val="000000" w:themeColor="text1"/>
        </w:rPr>
        <w:t>(</w:t>
      </w:r>
      <w:r w:rsidR="00A74C04" w:rsidRPr="007622F9">
        <w:rPr>
          <w:i/>
          <w:color w:val="000000" w:themeColor="text1"/>
        </w:rPr>
        <w:t>360 - y</w:t>
      </w:r>
      <w:r w:rsidR="00197FA2" w:rsidRPr="007622F9">
        <w:rPr>
          <w:i/>
          <w:color w:val="000000" w:themeColor="text1"/>
        </w:rPr>
        <w:t>)</w:t>
      </w:r>
      <w:r w:rsidR="00A74C04" w:rsidRPr="007622F9">
        <w:rPr>
          <w:i/>
          <w:color w:val="000000" w:themeColor="text1"/>
        </w:rPr>
        <w:t>/359</w:t>
      </w:r>
      <w:r w:rsidRPr="007622F9">
        <w:rPr>
          <w:color w:val="000000" w:themeColor="text1"/>
        </w:rPr>
        <w:t>, such that smaller intervals award more money</w:t>
      </w:r>
      <w:r w:rsidR="00A74C04" w:rsidRPr="007622F9">
        <w:rPr>
          <w:color w:val="000000" w:themeColor="text1"/>
        </w:rPr>
        <w:t xml:space="preserve"> (359 because the smallest highlight possible encompasses 1 degree)</w:t>
      </w:r>
      <w:r w:rsidRPr="007622F9">
        <w:rPr>
          <w:color w:val="000000" w:themeColor="text1"/>
        </w:rPr>
        <w:t xml:space="preserve">. Except, this only occurs if the highlighted region contains the true original color, if it doesn't, then no bonus is awarded for this part. A negative bonus is never awarded. </w:t>
      </w:r>
      <w:r w:rsidR="00CB6AC7" w:rsidRPr="007622F9">
        <w:rPr>
          <w:color w:val="000000" w:themeColor="text1"/>
        </w:rPr>
        <w:t xml:space="preserve">If the trial included a filler task and the participant responded incorrectly or not at all, then the bonus </w:t>
      </w:r>
      <w:r w:rsidR="00374454" w:rsidRPr="007622F9">
        <w:rPr>
          <w:color w:val="000000" w:themeColor="text1"/>
        </w:rPr>
        <w:t>will be</w:t>
      </w:r>
      <w:r w:rsidR="00CB6AC7" w:rsidRPr="007622F9">
        <w:rPr>
          <w:color w:val="000000" w:themeColor="text1"/>
        </w:rPr>
        <w:t xml:space="preserve"> halved. </w:t>
      </w:r>
    </w:p>
    <w:p w14:paraId="7E602879" w14:textId="77777777" w:rsidR="00A31E01" w:rsidRPr="007622F9" w:rsidRDefault="00A31E01" w:rsidP="00A31E01">
      <w:pPr>
        <w:pStyle w:val="Normal1"/>
        <w:rPr>
          <w:color w:val="000000" w:themeColor="text1"/>
        </w:rPr>
      </w:pPr>
    </w:p>
    <w:p w14:paraId="49FDB732" w14:textId="6186950B" w:rsidR="00A31E01" w:rsidRPr="007622F9" w:rsidRDefault="00A31E01" w:rsidP="002B3A85">
      <w:pPr>
        <w:pStyle w:val="Normal1"/>
        <w:jc w:val="center"/>
        <w:rPr>
          <w:color w:val="000000" w:themeColor="text1"/>
        </w:rPr>
      </w:pPr>
    </w:p>
    <w:p w14:paraId="2569E224" w14:textId="2B7C4EDE" w:rsidR="00A31E01" w:rsidRPr="007622F9" w:rsidRDefault="00C015D2" w:rsidP="002B3A85">
      <w:pPr>
        <w:pStyle w:val="Normal1"/>
        <w:jc w:val="center"/>
        <w:rPr>
          <w:color w:val="000000" w:themeColor="text1"/>
        </w:rPr>
      </w:pPr>
      <w:r w:rsidRPr="007622F9">
        <w:rPr>
          <w:noProof/>
          <w:color w:val="000000" w:themeColor="text1"/>
        </w:rPr>
        <w:drawing>
          <wp:inline distT="0" distB="0" distL="0" distR="0" wp14:anchorId="5AEA6AAC" wp14:editId="50733E27">
            <wp:extent cx="594360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l_procedure_InterGroup_401.png"/>
                    <pic:cNvPicPr/>
                  </pic:nvPicPr>
                  <pic:blipFill>
                    <a:blip r:embed="rId8"/>
                    <a:stretch>
                      <a:fillRect/>
                    </a:stretch>
                  </pic:blipFill>
                  <pic:spPr>
                    <a:xfrm>
                      <a:off x="0" y="0"/>
                      <a:ext cx="5943600" cy="4823460"/>
                    </a:xfrm>
                    <a:prstGeom prst="rect">
                      <a:avLst/>
                    </a:prstGeom>
                  </pic:spPr>
                </pic:pic>
              </a:graphicData>
            </a:graphic>
          </wp:inline>
        </w:drawing>
      </w:r>
    </w:p>
    <w:p w14:paraId="6A1544E9" w14:textId="77777777" w:rsidR="00A31E01" w:rsidRPr="007622F9" w:rsidRDefault="00A31E01" w:rsidP="00A31E01">
      <w:pPr>
        <w:pStyle w:val="Normal1"/>
        <w:rPr>
          <w:color w:val="000000" w:themeColor="text1"/>
        </w:rPr>
      </w:pPr>
    </w:p>
    <w:p w14:paraId="4D018393" w14:textId="77777777" w:rsidR="00A31E01" w:rsidRPr="007622F9" w:rsidRDefault="00A31E01" w:rsidP="00A31E01">
      <w:pPr>
        <w:pStyle w:val="Normal1"/>
        <w:outlineLvl w:val="0"/>
        <w:rPr>
          <w:color w:val="000000" w:themeColor="text1"/>
        </w:rPr>
      </w:pPr>
      <w:r w:rsidRPr="007622F9">
        <w:rPr>
          <w:b/>
          <w:color w:val="000000" w:themeColor="text1"/>
        </w:rPr>
        <w:t>Sampling Plan</w:t>
      </w:r>
    </w:p>
    <w:p w14:paraId="4E216B94" w14:textId="77777777" w:rsidR="00A31E01" w:rsidRPr="007622F9" w:rsidRDefault="00A31E01" w:rsidP="00A31E01">
      <w:pPr>
        <w:pStyle w:val="Normal1"/>
        <w:rPr>
          <w:color w:val="000000" w:themeColor="text1"/>
        </w:rPr>
      </w:pPr>
    </w:p>
    <w:p w14:paraId="7328EA0C"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Existing Data</w:t>
      </w:r>
    </w:p>
    <w:p w14:paraId="03A7D409"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lastRenderedPageBreak/>
        <w:t>As of the time of submission of this research plan for preregistration, no data have been created, collected, or analyzed.</w:t>
      </w:r>
    </w:p>
    <w:p w14:paraId="587E128B" w14:textId="77777777" w:rsidR="00A31E01" w:rsidRPr="007622F9" w:rsidRDefault="00A31E01" w:rsidP="00A31E01">
      <w:pPr>
        <w:pStyle w:val="Normal1"/>
        <w:ind w:left="2160"/>
        <w:contextualSpacing/>
        <w:rPr>
          <w:color w:val="000000" w:themeColor="text1"/>
        </w:rPr>
      </w:pPr>
    </w:p>
    <w:p w14:paraId="779A3DF4"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Data Collection Procedures.</w:t>
      </w:r>
    </w:p>
    <w:p w14:paraId="7347A336" w14:textId="3F3E28EE" w:rsidR="00A31E01" w:rsidRPr="007622F9" w:rsidRDefault="00A31E01" w:rsidP="00A31E01">
      <w:pPr>
        <w:pStyle w:val="Normal1"/>
        <w:numPr>
          <w:ilvl w:val="1"/>
          <w:numId w:val="2"/>
        </w:numPr>
        <w:ind w:hanging="360"/>
        <w:contextualSpacing/>
        <w:rPr>
          <w:color w:val="000000" w:themeColor="text1"/>
        </w:rPr>
      </w:pPr>
      <w:r w:rsidRPr="007622F9">
        <w:rPr>
          <w:i/>
          <w:color w:val="000000" w:themeColor="text1"/>
        </w:rPr>
        <w:t>Timeline.</w:t>
      </w:r>
      <w:r w:rsidRPr="007622F9">
        <w:rPr>
          <w:color w:val="000000" w:themeColor="text1"/>
        </w:rPr>
        <w:t xml:space="preserve"> The study will take place during the </w:t>
      </w:r>
      <w:r w:rsidR="001169CF" w:rsidRPr="007622F9">
        <w:rPr>
          <w:color w:val="000000" w:themeColor="text1"/>
        </w:rPr>
        <w:t>Spring</w:t>
      </w:r>
      <w:r w:rsidRPr="007622F9">
        <w:rPr>
          <w:color w:val="000000" w:themeColor="text1"/>
        </w:rPr>
        <w:t xml:space="preserve"> 201</w:t>
      </w:r>
      <w:r w:rsidR="001169CF" w:rsidRPr="007622F9">
        <w:rPr>
          <w:color w:val="000000" w:themeColor="text1"/>
        </w:rPr>
        <w:t>9</w:t>
      </w:r>
      <w:r w:rsidRPr="007622F9">
        <w:rPr>
          <w:color w:val="000000" w:themeColor="text1"/>
        </w:rPr>
        <w:t>, with the aim to finish the proposed experiment by Summer 2019.</w:t>
      </w:r>
    </w:p>
    <w:p w14:paraId="1E4D4C46" w14:textId="77777777" w:rsidR="00A31E01" w:rsidRPr="007622F9" w:rsidRDefault="00A31E01" w:rsidP="00A31E01">
      <w:pPr>
        <w:pStyle w:val="Normal1"/>
        <w:numPr>
          <w:ilvl w:val="1"/>
          <w:numId w:val="2"/>
        </w:numPr>
        <w:ind w:hanging="360"/>
        <w:contextualSpacing/>
        <w:rPr>
          <w:color w:val="000000" w:themeColor="text1"/>
        </w:rPr>
      </w:pPr>
      <w:r w:rsidRPr="007622F9">
        <w:rPr>
          <w:i/>
          <w:color w:val="000000" w:themeColor="text1"/>
        </w:rPr>
        <w:t>Participants.</w:t>
      </w:r>
      <w:r w:rsidRPr="007622F9">
        <w:rPr>
          <w:color w:val="000000" w:themeColor="text1"/>
        </w:rPr>
        <w:t xml:space="preserve"> Subjects will be recruited through Amazon Mechanical Turk and will receive $6.00 an hour as compensation, plus a bonus of up to $5.60 depending on performance. </w:t>
      </w:r>
    </w:p>
    <w:p w14:paraId="1673E470" w14:textId="77777777" w:rsidR="00A31E01" w:rsidRPr="007622F9" w:rsidRDefault="00A31E01" w:rsidP="00A31E01">
      <w:pPr>
        <w:pStyle w:val="Normal1"/>
        <w:rPr>
          <w:color w:val="000000" w:themeColor="text1"/>
        </w:rPr>
      </w:pPr>
    </w:p>
    <w:p w14:paraId="770F4957"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Sample Size</w:t>
      </w:r>
    </w:p>
    <w:p w14:paraId="207D98B3" w14:textId="59DC4AC9"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 xml:space="preserve">Expt. </w:t>
      </w:r>
      <w:r w:rsidR="002D1B36" w:rsidRPr="007622F9">
        <w:rPr>
          <w:color w:val="000000" w:themeColor="text1"/>
        </w:rPr>
        <w:t>4</w:t>
      </w:r>
      <w:r w:rsidRPr="007622F9">
        <w:rPr>
          <w:color w:val="000000" w:themeColor="text1"/>
        </w:rPr>
        <w:t xml:space="preserve">: Amazon Mechanical Turk: </w:t>
      </w:r>
      <w:r w:rsidR="002B3A85" w:rsidRPr="007622F9">
        <w:rPr>
          <w:color w:val="000000" w:themeColor="text1"/>
        </w:rPr>
        <w:t>81</w:t>
      </w:r>
      <w:r w:rsidRPr="007622F9">
        <w:rPr>
          <w:color w:val="000000" w:themeColor="text1"/>
        </w:rPr>
        <w:t xml:space="preserve"> participants.</w:t>
      </w:r>
    </w:p>
    <w:p w14:paraId="0D57DBE1" w14:textId="77777777" w:rsidR="00A31E01" w:rsidRPr="007622F9" w:rsidRDefault="00A31E01" w:rsidP="00A31E01">
      <w:pPr>
        <w:pStyle w:val="Normal1"/>
        <w:rPr>
          <w:color w:val="000000" w:themeColor="text1"/>
        </w:rPr>
      </w:pPr>
    </w:p>
    <w:p w14:paraId="7E9AF9D6"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Sample Size Rationale</w:t>
      </w:r>
    </w:p>
    <w:p w14:paraId="7DCD0F28" w14:textId="32BF7FAD" w:rsidR="002B3A85" w:rsidRPr="007622F9" w:rsidRDefault="002D1B36" w:rsidP="004E684D">
      <w:pPr>
        <w:pStyle w:val="ListParagraph"/>
        <w:numPr>
          <w:ilvl w:val="1"/>
          <w:numId w:val="2"/>
        </w:numPr>
        <w:spacing w:line="240" w:lineRule="auto"/>
        <w:ind w:hanging="360"/>
        <w:rPr>
          <w:rFonts w:ascii="Times New Roman" w:eastAsia="Times New Roman" w:hAnsi="Times New Roman" w:cs="Times New Roman"/>
          <w:color w:val="000000" w:themeColor="text1"/>
          <w:sz w:val="24"/>
          <w:szCs w:val="24"/>
        </w:rPr>
      </w:pPr>
      <w:r w:rsidRPr="007622F9">
        <w:rPr>
          <w:rFonts w:eastAsiaTheme="minorHAnsi"/>
          <w:color w:val="000000" w:themeColor="text1"/>
        </w:rPr>
        <w:t>We adopt the same sample size as Experiment 3</w:t>
      </w:r>
      <w:r w:rsidR="00180B6D" w:rsidRPr="007622F9">
        <w:rPr>
          <w:rFonts w:eastAsiaTheme="minorHAnsi"/>
          <w:color w:val="000000" w:themeColor="text1"/>
        </w:rPr>
        <w:t xml:space="preserve"> (see preregistration for Experiment 3)</w:t>
      </w:r>
      <w:r w:rsidRPr="007622F9">
        <w:rPr>
          <w:rFonts w:eastAsiaTheme="minorHAnsi"/>
          <w:color w:val="000000" w:themeColor="text1"/>
        </w:rPr>
        <w:t>.</w:t>
      </w:r>
    </w:p>
    <w:p w14:paraId="21896589" w14:textId="77777777" w:rsidR="00A31E01" w:rsidRPr="007622F9" w:rsidRDefault="00A31E01" w:rsidP="00A31E01">
      <w:pPr>
        <w:pStyle w:val="Normal1"/>
        <w:contextualSpacing/>
        <w:rPr>
          <w:color w:val="000000" w:themeColor="text1"/>
        </w:rPr>
      </w:pPr>
    </w:p>
    <w:p w14:paraId="2F08EBA6" w14:textId="77777777" w:rsidR="00A31E01" w:rsidRPr="007622F9" w:rsidRDefault="00A31E01" w:rsidP="00A31E01">
      <w:pPr>
        <w:pStyle w:val="Normal1"/>
        <w:outlineLvl w:val="0"/>
        <w:rPr>
          <w:color w:val="000000" w:themeColor="text1"/>
        </w:rPr>
      </w:pPr>
      <w:r w:rsidRPr="007622F9">
        <w:rPr>
          <w:b/>
          <w:color w:val="000000" w:themeColor="text1"/>
        </w:rPr>
        <w:t>Exclusion Criteria</w:t>
      </w:r>
    </w:p>
    <w:p w14:paraId="0444FF99" w14:textId="77777777" w:rsidR="00A31E01" w:rsidRPr="007622F9" w:rsidRDefault="00A31E01" w:rsidP="00A31E01">
      <w:pPr>
        <w:pStyle w:val="Normal1"/>
        <w:rPr>
          <w:b/>
          <w:color w:val="000000" w:themeColor="text1"/>
        </w:rPr>
      </w:pPr>
    </w:p>
    <w:p w14:paraId="660E3E36" w14:textId="77777777" w:rsidR="00A31E01" w:rsidRPr="007622F9" w:rsidRDefault="00A31E01" w:rsidP="00A31E01">
      <w:pPr>
        <w:pStyle w:val="Normal1"/>
        <w:numPr>
          <w:ilvl w:val="0"/>
          <w:numId w:val="2"/>
        </w:numPr>
        <w:ind w:left="0"/>
        <w:rPr>
          <w:b/>
          <w:color w:val="000000" w:themeColor="text1"/>
        </w:rPr>
      </w:pPr>
      <w:r w:rsidRPr="007622F9">
        <w:rPr>
          <w:b/>
          <w:color w:val="000000" w:themeColor="text1"/>
        </w:rPr>
        <w:t>Subject exclusions</w:t>
      </w:r>
    </w:p>
    <w:p w14:paraId="4B758F35" w14:textId="5E5F5DF9" w:rsidR="00A31E01" w:rsidRPr="007622F9" w:rsidRDefault="00A31E01" w:rsidP="00A31E01">
      <w:pPr>
        <w:pStyle w:val="Normal1"/>
        <w:numPr>
          <w:ilvl w:val="1"/>
          <w:numId w:val="2"/>
        </w:numPr>
        <w:ind w:hanging="360"/>
        <w:rPr>
          <w:color w:val="000000" w:themeColor="text1"/>
        </w:rPr>
      </w:pPr>
      <w:r w:rsidRPr="007622F9">
        <w:rPr>
          <w:color w:val="000000" w:themeColor="text1"/>
        </w:rPr>
        <w:t>Exclusion will depend on individual subject fits to a model that includes all memory reports. We plan to exclude subjects if their proportion of random guessing exceeds .50. These exclusion criteria are based off the exclusion criteria in Golomb et al. (2014) and Golomb (2015).</w:t>
      </w:r>
      <w:r w:rsidR="002D1B36" w:rsidRPr="007622F9">
        <w:rPr>
          <w:color w:val="000000" w:themeColor="text1"/>
        </w:rPr>
        <w:t xml:space="preserve"> </w:t>
      </w:r>
      <w:r w:rsidR="005E4672" w:rsidRPr="007622F9">
        <w:rPr>
          <w:color w:val="000000" w:themeColor="text1"/>
        </w:rPr>
        <w:t>Participants will also be excluded if their</w:t>
      </w:r>
      <w:r w:rsidR="002D1B36" w:rsidRPr="007622F9">
        <w:rPr>
          <w:color w:val="000000" w:themeColor="text1"/>
        </w:rPr>
        <w:t xml:space="preserve"> accuracy </w:t>
      </w:r>
      <w:r w:rsidR="00374454" w:rsidRPr="007622F9">
        <w:rPr>
          <w:color w:val="000000" w:themeColor="text1"/>
        </w:rPr>
        <w:t>for</w:t>
      </w:r>
      <w:r w:rsidR="002D1B36" w:rsidRPr="007622F9">
        <w:rPr>
          <w:color w:val="000000" w:themeColor="text1"/>
        </w:rPr>
        <w:t xml:space="preserve"> filler tasks </w:t>
      </w:r>
      <w:r w:rsidR="005E4672" w:rsidRPr="007622F9">
        <w:rPr>
          <w:color w:val="000000" w:themeColor="text1"/>
        </w:rPr>
        <w:t>was</w:t>
      </w:r>
      <w:r w:rsidR="002D1B36" w:rsidRPr="007622F9">
        <w:rPr>
          <w:color w:val="000000" w:themeColor="text1"/>
        </w:rPr>
        <w:t xml:space="preserve"> below 7</w:t>
      </w:r>
      <w:r w:rsidR="00333972" w:rsidRPr="007622F9">
        <w:rPr>
          <w:color w:val="000000" w:themeColor="text1"/>
        </w:rPr>
        <w:t>5</w:t>
      </w:r>
      <w:r w:rsidR="002D1B36" w:rsidRPr="007622F9">
        <w:rPr>
          <w:color w:val="000000" w:themeColor="text1"/>
        </w:rPr>
        <w:t>%</w:t>
      </w:r>
      <w:r w:rsidR="005E4672" w:rsidRPr="007622F9">
        <w:rPr>
          <w:color w:val="000000" w:themeColor="text1"/>
        </w:rPr>
        <w:t>.</w:t>
      </w:r>
    </w:p>
    <w:p w14:paraId="7803CC2D" w14:textId="77777777" w:rsidR="00A31E01" w:rsidRPr="007622F9" w:rsidRDefault="00A31E01" w:rsidP="00A31E01">
      <w:pPr>
        <w:pStyle w:val="Normal1"/>
        <w:contextualSpacing/>
        <w:rPr>
          <w:color w:val="000000" w:themeColor="text1"/>
        </w:rPr>
      </w:pPr>
    </w:p>
    <w:p w14:paraId="44BCD814" w14:textId="77777777" w:rsidR="00A31E01" w:rsidRPr="007622F9" w:rsidRDefault="00A31E01" w:rsidP="00A31E01">
      <w:pPr>
        <w:pStyle w:val="Normal1"/>
        <w:outlineLvl w:val="0"/>
        <w:rPr>
          <w:b/>
          <w:color w:val="000000" w:themeColor="text1"/>
        </w:rPr>
      </w:pPr>
      <w:r w:rsidRPr="007622F9">
        <w:rPr>
          <w:b/>
          <w:color w:val="000000" w:themeColor="text1"/>
        </w:rPr>
        <w:t>Analysis Plan</w:t>
      </w:r>
    </w:p>
    <w:p w14:paraId="1BBA4951" w14:textId="77777777" w:rsidR="00A31E01" w:rsidRPr="007622F9" w:rsidRDefault="00A31E01" w:rsidP="00A31E01">
      <w:pPr>
        <w:pStyle w:val="Normal1"/>
        <w:rPr>
          <w:b/>
          <w:color w:val="000000" w:themeColor="text1"/>
        </w:rPr>
      </w:pPr>
    </w:p>
    <w:p w14:paraId="549B57EE" w14:textId="77777777" w:rsidR="00A31E01" w:rsidRPr="007622F9" w:rsidRDefault="00A31E01" w:rsidP="00A31E01">
      <w:pPr>
        <w:pStyle w:val="Normal1"/>
        <w:numPr>
          <w:ilvl w:val="0"/>
          <w:numId w:val="2"/>
        </w:numPr>
        <w:ind w:hanging="270"/>
        <w:contextualSpacing/>
        <w:rPr>
          <w:color w:val="000000" w:themeColor="text1"/>
        </w:rPr>
      </w:pPr>
      <w:r w:rsidRPr="007622F9">
        <w:rPr>
          <w:b/>
          <w:color w:val="000000" w:themeColor="text1"/>
        </w:rPr>
        <w:t>Probabilistic Mixture Modeling</w:t>
      </w:r>
    </w:p>
    <w:p w14:paraId="66892571" w14:textId="23A2989A"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Using probabilistic mixture modeling, memory responses will be characterized according to one of four underlying distributions: a target distribution (responses around the correct color), a swap distribution (</w:t>
      </w:r>
      <w:r w:rsidRPr="007622F9">
        <w:rPr>
          <w:i/>
          <w:color w:val="000000" w:themeColor="text1"/>
        </w:rPr>
        <w:t>S</w:t>
      </w:r>
      <w:r w:rsidRPr="007622F9">
        <w:rPr>
          <w:color w:val="000000" w:themeColor="text1"/>
        </w:rPr>
        <w:t>: responses around the distractor object’s color), a swap-comparison distribution (</w:t>
      </w:r>
      <w:r w:rsidR="00DA363A" w:rsidRPr="007622F9">
        <w:rPr>
          <w:i/>
          <w:color w:val="000000" w:themeColor="text1"/>
        </w:rPr>
        <w:t>C</w:t>
      </w:r>
      <w:r w:rsidRPr="007622F9">
        <w:rPr>
          <w:color w:val="000000" w:themeColor="text1"/>
        </w:rPr>
        <w:t xml:space="preserve">: responses around the color in the opposite direction to the distractor object’s color), and a random guessing distribution (uniform responding across all colors). Errors made towards the distractor object’s color will be assigned a positive sign, and errors made away from the distractor object’s color will be assigned a negative sign. In this way, we may observe a mean shift in the target distribution wherein responses are either towards or away from the distractor object’s color. We can therefore characterize shift errors (attraction or repulsion from the distractor color; </w:t>
      </w:r>
      <m:oMath>
        <m:r>
          <w:rPr>
            <w:rFonts w:ascii="Cambria Math" w:hAnsi="Cambria Math"/>
            <w:color w:val="000000" w:themeColor="text1"/>
          </w:rPr>
          <m:t>μ</m:t>
        </m:r>
      </m:oMath>
      <w:r w:rsidRPr="007622F9">
        <w:rPr>
          <w:color w:val="000000" w:themeColor="text1"/>
        </w:rPr>
        <w:t xml:space="preserve"> </w:t>
      </w:r>
      <m:oMath>
        <m:r>
          <w:rPr>
            <w:rFonts w:ascii="Cambria Math" w:hAnsi="Cambria Math"/>
            <w:color w:val="000000" w:themeColor="text1"/>
          </w:rPr>
          <m:t>≠</m:t>
        </m:r>
      </m:oMath>
      <w:r w:rsidRPr="007622F9">
        <w:rPr>
          <w:color w:val="000000" w:themeColor="text1"/>
        </w:rPr>
        <w:t xml:space="preserve"> 0) as well as swap errors (misremembering the original color as the distractor color;</w:t>
      </w:r>
      <w:r w:rsidRPr="007622F9">
        <w:rPr>
          <w:i/>
          <w:color w:val="000000" w:themeColor="text1"/>
        </w:rPr>
        <w:t xml:space="preserve"> S </w:t>
      </w:r>
      <w:r w:rsidRPr="007622F9">
        <w:rPr>
          <w:color w:val="000000" w:themeColor="text1"/>
        </w:rPr>
        <w:t xml:space="preserve">&gt; </w:t>
      </w:r>
      <w:r w:rsidR="00DA363A" w:rsidRPr="007622F9">
        <w:rPr>
          <w:i/>
          <w:color w:val="000000" w:themeColor="text1"/>
        </w:rPr>
        <w:t>C</w:t>
      </w:r>
      <w:r w:rsidRPr="007622F9">
        <w:rPr>
          <w:color w:val="000000" w:themeColor="text1"/>
        </w:rPr>
        <w:t>).</w:t>
      </w:r>
    </w:p>
    <w:p w14:paraId="366E540A"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The probability distribution can be expressed as</w:t>
      </w:r>
    </w:p>
    <w:p w14:paraId="419AE45E" w14:textId="784EB907" w:rsidR="00A31E01" w:rsidRPr="007622F9" w:rsidRDefault="00A31E01" w:rsidP="00A31E01">
      <w:pPr>
        <w:pStyle w:val="BodyText"/>
        <w:spacing w:line="276" w:lineRule="auto"/>
        <w:ind w:left="1440"/>
        <w:rPr>
          <w:rFonts w:ascii="Arial" w:hAnsi="Arial" w:cs="Arial"/>
          <w:color w:val="000000" w:themeColor="text1"/>
          <w:sz w:val="22"/>
          <w:szCs w:val="22"/>
        </w:rPr>
      </w:pPr>
      <m:oMathPara>
        <m:oMathParaPr>
          <m:jc m:val="center"/>
        </m:oMathParaPr>
        <m:oMath>
          <m:r>
            <w:rPr>
              <w:rFonts w:ascii="Cambria Math" w:hAnsi="Cambria Math" w:cs="Arial"/>
              <w:color w:val="000000" w:themeColor="text1"/>
              <w:sz w:val="22"/>
              <w:szCs w:val="22"/>
            </w:rPr>
            <m:t>p(θ)=(1-S-</m:t>
          </m:r>
          <m:r>
            <m:rPr>
              <m:sty m:val="p"/>
            </m:rPr>
            <w:rPr>
              <w:rFonts w:ascii="Cambria Math" w:hAnsi="Cambria Math" w:cs="Arial"/>
              <w:color w:val="000000" w:themeColor="text1"/>
              <w:sz w:val="22"/>
              <w:szCs w:val="22"/>
            </w:rPr>
            <m:t>C</m:t>
          </m:r>
          <m:r>
            <w:rPr>
              <w:rFonts w:ascii="Cambria Math" w:hAnsi="Cambria Math" w:cs="Arial"/>
              <w:color w:val="000000" w:themeColor="text1"/>
              <w:sz w:val="22"/>
              <w:szCs w:val="22"/>
            </w:rPr>
            <m:t>-γ)</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μ</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sub>
          </m:sSub>
          <m:r>
            <w:rPr>
              <w:rFonts w:ascii="Cambria Math" w:hAnsi="Cambria Math" w:cs="Arial"/>
              <w:color w:val="000000" w:themeColor="text1"/>
              <w:sz w:val="22"/>
              <w:szCs w:val="22"/>
            </w:rPr>
            <m:t>+S</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d</m:t>
                  </m:r>
                </m:e>
                <m:sub>
                  <m:r>
                    <w:rPr>
                      <w:rFonts w:ascii="Cambria Math" w:hAnsi="Cambria Math" w:cs="Arial"/>
                      <w:color w:val="000000" w:themeColor="text1"/>
                      <w:sz w:val="22"/>
                      <w:szCs w:val="22"/>
                    </w:rPr>
                    <m:t>,</m:t>
                  </m:r>
                </m:sub>
              </m:sSub>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+C</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ϕ</m:t>
              </m:r>
            </m:e>
            <m:sub>
              <m:r>
                <w:rPr>
                  <w:rFonts w:ascii="Cambria Math" w:hAnsi="Cambria Math" w:cs="Arial"/>
                  <w:color w:val="000000" w:themeColor="text1"/>
                  <w:sz w:val="22"/>
                  <w:szCs w:val="22"/>
                </w:rPr>
                <m:t>-d,</m:t>
              </m:r>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sub>
          </m:sSub>
          <m:r>
            <w:rPr>
              <w:rFonts w:ascii="Cambria Math" w:hAnsi="Cambria Math" w:cs="Arial"/>
              <w:color w:val="000000" w:themeColor="text1"/>
              <w:sz w:val="22"/>
              <w:szCs w:val="22"/>
            </w:rPr>
            <m:t>+γ(</m:t>
          </m:r>
          <m:f>
            <m:fPr>
              <m:ctrlPr>
                <w:rPr>
                  <w:rFonts w:ascii="Cambria Math" w:hAnsi="Cambria Math" w:cs="Arial"/>
                  <w:color w:val="000000" w:themeColor="text1"/>
                  <w:sz w:val="22"/>
                  <w:szCs w:val="22"/>
                </w:rPr>
              </m:ctrlPr>
            </m:fPr>
            <m:num>
              <m:r>
                <w:rPr>
                  <w:rFonts w:ascii="Cambria Math" w:hAnsi="Cambria Math" w:cs="Arial"/>
                  <w:color w:val="000000" w:themeColor="text1"/>
                  <w:sz w:val="22"/>
                  <w:szCs w:val="22"/>
                </w:rPr>
                <m:t>1</m:t>
              </m:r>
            </m:num>
            <m:den>
              <m:r>
                <w:rPr>
                  <w:rFonts w:ascii="Cambria Math" w:hAnsi="Cambria Math" w:cs="Arial"/>
                  <w:color w:val="000000" w:themeColor="text1"/>
                  <w:sz w:val="22"/>
                  <w:szCs w:val="22"/>
                </w:rPr>
                <m:t>2π</m:t>
              </m:r>
            </m:den>
          </m:f>
          <m:r>
            <w:rPr>
              <w:rFonts w:ascii="Cambria Math" w:hAnsi="Cambria Math" w:cs="Arial"/>
              <w:color w:val="000000" w:themeColor="text1"/>
              <w:sz w:val="22"/>
              <w:szCs w:val="22"/>
            </w:rPr>
            <m:t>),</m:t>
          </m:r>
        </m:oMath>
      </m:oMathPara>
    </w:p>
    <w:p w14:paraId="6E37B0BA" w14:textId="72AA0BA4" w:rsidR="00A31E01" w:rsidRPr="007622F9" w:rsidRDefault="00A31E01" w:rsidP="00A31E01">
      <w:pPr>
        <w:pStyle w:val="FirstParagraph"/>
        <w:spacing w:line="276" w:lineRule="auto"/>
        <w:ind w:left="1440"/>
        <w:rPr>
          <w:rFonts w:ascii="Arial" w:hAnsi="Arial" w:cs="Arial"/>
          <w:color w:val="000000" w:themeColor="text1"/>
          <w:sz w:val="22"/>
          <w:szCs w:val="22"/>
        </w:rPr>
      </w:pPr>
      <w:r w:rsidRPr="007622F9">
        <w:rPr>
          <w:rFonts w:ascii="Arial" w:hAnsi="Arial" w:cs="Arial"/>
          <w:color w:val="000000" w:themeColor="text1"/>
          <w:sz w:val="22"/>
          <w:szCs w:val="22"/>
        </w:rPr>
        <w:lastRenderedPageBreak/>
        <w:t xml:space="preserve">where </w:t>
      </w:r>
      <m:oMath>
        <m:r>
          <w:rPr>
            <w:rFonts w:ascii="Cambria Math" w:hAnsi="Cambria Math" w:cs="Arial"/>
            <w:color w:val="000000" w:themeColor="text1"/>
            <w:sz w:val="22"/>
            <w:szCs w:val="22"/>
          </w:rPr>
          <m:t>θ</m:t>
        </m:r>
      </m:oMath>
      <w:r w:rsidRPr="007622F9">
        <w:rPr>
          <w:rFonts w:ascii="Arial" w:hAnsi="Arial" w:cs="Arial"/>
          <w:color w:val="000000" w:themeColor="text1"/>
          <w:sz w:val="22"/>
          <w:szCs w:val="22"/>
        </w:rPr>
        <w:t xml:space="preserve"> is the difference between the reported and correct color values, </w:t>
      </w:r>
      <m:oMath>
        <m:r>
          <w:rPr>
            <w:rFonts w:ascii="Cambria Math" w:hAnsi="Cambria Math" w:cs="Arial"/>
            <w:color w:val="000000" w:themeColor="text1"/>
            <w:sz w:val="22"/>
            <w:szCs w:val="22"/>
          </w:rPr>
          <m:t>γ</m:t>
        </m:r>
      </m:oMath>
      <w:r w:rsidRPr="007622F9">
        <w:rPr>
          <w:rFonts w:ascii="Arial" w:hAnsi="Arial" w:cs="Arial"/>
          <w:color w:val="000000" w:themeColor="text1"/>
          <w:sz w:val="22"/>
          <w:szCs w:val="22"/>
        </w:rPr>
        <w:t xml:space="preserve"> is the proportion of trials on which the participant responded at random, </w:t>
      </w:r>
      <m:oMath>
        <m:r>
          <w:rPr>
            <w:rFonts w:ascii="Cambria Math" w:hAnsi="Cambria Math" w:cs="Arial"/>
            <w:color w:val="000000" w:themeColor="text1"/>
            <w:sz w:val="22"/>
            <w:szCs w:val="22"/>
          </w:rPr>
          <m:t>ϕ</m:t>
        </m:r>
      </m:oMath>
      <w:r w:rsidRPr="007622F9">
        <w:rPr>
          <w:rFonts w:ascii="Arial" w:hAnsi="Arial" w:cs="Arial"/>
          <w:color w:val="000000" w:themeColor="text1"/>
          <w:sz w:val="22"/>
          <w:szCs w:val="22"/>
        </w:rPr>
        <w:t xml:space="preserve"> is a von Mises distribution with mean </w:t>
      </w:r>
      <m:oMath>
        <m:r>
          <w:rPr>
            <w:rFonts w:ascii="Cambria Math" w:hAnsi="Cambria Math" w:cs="Arial"/>
            <w:color w:val="000000" w:themeColor="text1"/>
            <w:sz w:val="22"/>
            <w:szCs w:val="22"/>
          </w:rPr>
          <m:t>μ</m:t>
        </m:r>
      </m:oMath>
      <w:r w:rsidRPr="007622F9">
        <w:rPr>
          <w:rFonts w:ascii="Arial" w:hAnsi="Arial" w:cs="Arial"/>
          <w:color w:val="000000" w:themeColor="text1"/>
          <w:sz w:val="22"/>
          <w:szCs w:val="22"/>
        </w:rPr>
        <w:t xml:space="preserve">, </w:t>
      </w:r>
      <m:oMath>
        <m:r>
          <w:rPr>
            <w:rFonts w:ascii="Cambria Math" w:hAnsi="Cambria Math" w:cs="Arial"/>
            <w:color w:val="000000" w:themeColor="text1"/>
            <w:sz w:val="22"/>
            <w:szCs w:val="22"/>
          </w:rPr>
          <m:t>d</m:t>
        </m:r>
      </m:oMath>
      <w:r w:rsidRPr="007622F9">
        <w:rPr>
          <w:rFonts w:ascii="Arial" w:hAnsi="Arial" w:cs="Arial"/>
          <w:color w:val="000000" w:themeColor="text1"/>
          <w:sz w:val="22"/>
          <w:szCs w:val="22"/>
        </w:rPr>
        <w:t xml:space="preserve">, or </w:t>
      </w:r>
      <m:oMath>
        <m:r>
          <w:rPr>
            <w:rFonts w:ascii="Cambria Math" w:hAnsi="Cambria Math" w:cs="Arial"/>
            <w:color w:val="000000" w:themeColor="text1"/>
            <w:sz w:val="22"/>
            <w:szCs w:val="22"/>
          </w:rPr>
          <m:t>-d</m:t>
        </m:r>
      </m:oMath>
      <w:r w:rsidRPr="007622F9">
        <w:rPr>
          <w:rFonts w:ascii="Arial" w:eastAsiaTheme="minorEastAsia" w:hAnsi="Arial" w:cs="Arial"/>
          <w:color w:val="000000" w:themeColor="text1"/>
          <w:sz w:val="22"/>
          <w:szCs w:val="22"/>
        </w:rPr>
        <w:t>,</w:t>
      </w:r>
      <w:r w:rsidRPr="007622F9">
        <w:rPr>
          <w:rFonts w:ascii="Arial" w:hAnsi="Arial" w:cs="Arial"/>
          <w:color w:val="000000" w:themeColor="text1"/>
          <w:sz w:val="22"/>
          <w:szCs w:val="22"/>
        </w:rPr>
        <w:t xml:space="preserve">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1</m:t>
            </m:r>
          </m:sub>
        </m:sSub>
      </m:oMath>
      <w:r w:rsidRPr="007622F9">
        <w:rPr>
          <w:rFonts w:ascii="Arial" w:hAnsi="Arial" w:cs="Arial"/>
          <w:color w:val="000000" w:themeColor="text1"/>
          <w:sz w:val="22"/>
          <w:szCs w:val="22"/>
        </w:rPr>
        <w:t xml:space="preserve"> or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7622F9">
        <w:rPr>
          <w:rFonts w:ascii="Arial" w:hAnsi="Arial" w:cs="Arial"/>
          <w:color w:val="000000" w:themeColor="text1"/>
          <w:sz w:val="22"/>
          <w:szCs w:val="22"/>
        </w:rPr>
        <w:t xml:space="preserve"> (standard deviation </w:t>
      </w:r>
      <m:oMath>
        <m:r>
          <w:rPr>
            <w:rFonts w:ascii="Cambria Math" w:hAnsi="Cambria Math" w:cs="Arial"/>
            <w:color w:val="000000" w:themeColor="text1"/>
            <w:sz w:val="22"/>
            <w:szCs w:val="22"/>
          </w:rPr>
          <m:t>σ=</m:t>
        </m:r>
        <m:rad>
          <m:radPr>
            <m:degHide m:val="1"/>
            <m:ctrlPr>
              <w:rPr>
                <w:rFonts w:ascii="Cambria Math" w:hAnsi="Cambria Math" w:cs="Arial"/>
                <w:color w:val="000000" w:themeColor="text1"/>
                <w:sz w:val="22"/>
                <w:szCs w:val="22"/>
              </w:rPr>
            </m:ctrlPr>
          </m:radPr>
          <m:deg/>
          <m:e>
            <m:r>
              <w:rPr>
                <w:rFonts w:ascii="Cambria Math" w:hAnsi="Cambria Math" w:cs="Arial"/>
                <w:color w:val="000000" w:themeColor="text1"/>
                <w:sz w:val="22"/>
                <w:szCs w:val="22"/>
              </w:rPr>
              <m:t>1/κ</m:t>
            </m:r>
          </m:e>
        </m:rad>
      </m:oMath>
      <w:r w:rsidRPr="007622F9">
        <w:rPr>
          <w:rFonts w:ascii="Arial" w:hAnsi="Arial" w:cs="Arial"/>
          <w:color w:val="000000" w:themeColor="text1"/>
          <w:sz w:val="22"/>
          <w:szCs w:val="22"/>
        </w:rPr>
        <w:t xml:space="preserve">), </w:t>
      </w:r>
      <m:oMath>
        <m:r>
          <w:rPr>
            <w:rFonts w:ascii="Cambria Math" w:hAnsi="Cambria Math" w:cs="Arial"/>
            <w:color w:val="000000" w:themeColor="text1"/>
            <w:sz w:val="22"/>
            <w:szCs w:val="22"/>
          </w:rPr>
          <m:t>S</m:t>
        </m:r>
      </m:oMath>
      <w:r w:rsidRPr="007622F9">
        <w:rPr>
          <w:rFonts w:ascii="Arial" w:hAnsi="Arial" w:cs="Arial"/>
          <w:color w:val="000000" w:themeColor="text1"/>
          <w:sz w:val="22"/>
          <w:szCs w:val="22"/>
        </w:rPr>
        <w:t xml:space="preserve"> is the proportion of trials on which the participant responded around the distractor object’s color (von Mises distribution with mean </w:t>
      </w:r>
      <m:oMath>
        <m:r>
          <w:rPr>
            <w:rFonts w:ascii="Cambria Math" w:hAnsi="Cambria Math" w:cs="Arial"/>
            <w:color w:val="000000" w:themeColor="text1"/>
            <w:sz w:val="22"/>
            <w:szCs w:val="22"/>
          </w:rPr>
          <m:t>d</m:t>
        </m:r>
      </m:oMath>
      <w:r w:rsidRPr="007622F9">
        <w:rPr>
          <w:rFonts w:ascii="Arial" w:hAnsi="Arial" w:cs="Arial"/>
          <w:color w:val="000000" w:themeColor="text1"/>
          <w:sz w:val="22"/>
          <w:szCs w:val="22"/>
        </w:rPr>
        <w:t xml:space="preserve">, the distance from the original color to the distractor color, and concentration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κ</m:t>
            </m:r>
          </m:e>
          <m:sub>
            <m:r>
              <w:rPr>
                <w:rFonts w:ascii="Cambria Math" w:hAnsi="Cambria Math" w:cs="Arial"/>
                <w:color w:val="000000" w:themeColor="text1"/>
                <w:sz w:val="22"/>
                <w:szCs w:val="22"/>
              </w:rPr>
              <m:t>2</m:t>
            </m:r>
          </m:sub>
        </m:sSub>
      </m:oMath>
      <w:r w:rsidRPr="007622F9">
        <w:rPr>
          <w:rFonts w:ascii="Arial" w:hAnsi="Arial" w:cs="Arial"/>
          <w:color w:val="000000" w:themeColor="text1"/>
          <w:sz w:val="22"/>
          <w:szCs w:val="22"/>
        </w:rPr>
        <w:t xml:space="preserve">), and </w:t>
      </w:r>
      <m:oMath>
        <m:r>
          <w:rPr>
            <w:rFonts w:ascii="Cambria Math" w:hAnsi="Cambria Math" w:cs="Arial"/>
            <w:color w:val="000000" w:themeColor="text1"/>
            <w:sz w:val="22"/>
            <w:szCs w:val="22"/>
          </w:rPr>
          <m:t>C</m:t>
        </m:r>
      </m:oMath>
      <w:r w:rsidRPr="007622F9">
        <w:rPr>
          <w:rFonts w:ascii="Arial" w:hAnsi="Arial" w:cs="Arial"/>
          <w:color w:val="000000" w:themeColor="text1"/>
          <w:sz w:val="22"/>
          <w:szCs w:val="22"/>
        </w:rPr>
        <w:t xml:space="preserve"> comparably is the proportion of trials on which the participant responded around the color in the opposite direction to the distractor object’s color.</w:t>
      </w:r>
    </w:p>
    <w:p w14:paraId="6983D3D1" w14:textId="12071436"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For each participant, we will separately model responses for trials containing objects that were 45 deg. apart in color space, and trials containing objects that were 90 deg. apart in color space.</w:t>
      </w:r>
      <w:r w:rsidR="00565AEA" w:rsidRPr="007622F9">
        <w:rPr>
          <w:color w:val="000000" w:themeColor="text1"/>
        </w:rPr>
        <w:t xml:space="preserve"> We will also model responses for all trials regardless of distance in color space.</w:t>
      </w:r>
      <w:r w:rsidRPr="007622F9">
        <w:rPr>
          <w:color w:val="000000" w:themeColor="text1"/>
        </w:rPr>
        <w:t xml:space="preserve"> We will use standard t-tests and ANOVAs to compare maximum a posteriori estimates between conditions.</w:t>
      </w:r>
    </w:p>
    <w:p w14:paraId="0161E9B2" w14:textId="77777777" w:rsidR="00A31E01" w:rsidRPr="007622F9" w:rsidRDefault="00A31E01" w:rsidP="00A31E01">
      <w:pPr>
        <w:pStyle w:val="Normal1"/>
        <w:numPr>
          <w:ilvl w:val="1"/>
          <w:numId w:val="2"/>
        </w:numPr>
        <w:ind w:hanging="360"/>
        <w:contextualSpacing/>
        <w:rPr>
          <w:color w:val="000000" w:themeColor="text1"/>
        </w:rPr>
      </w:pPr>
      <w:r w:rsidRPr="007622F9">
        <w:rPr>
          <w:color w:val="000000" w:themeColor="text1"/>
        </w:rPr>
        <w:t>In addition to the above model fits, we will separately model memory errors across subjects after splitting each subject’s data into their most and least confident memory responses, comparing model parameters between confidence levels. For example, for the 45-degrees model, we will measure each subject’s median confidence range across trials that had objects 45 deg. apart in color space. Each subject’s trials will be divided into more and less confident halves, and a model will be separately fit to each half.</w:t>
      </w:r>
    </w:p>
    <w:p w14:paraId="08A44F50" w14:textId="6BAD50CC" w:rsidR="00A31E01" w:rsidRPr="007622F9" w:rsidRDefault="00A31E01" w:rsidP="00CB741E">
      <w:pPr>
        <w:pStyle w:val="Normal1"/>
        <w:numPr>
          <w:ilvl w:val="1"/>
          <w:numId w:val="2"/>
        </w:numPr>
        <w:ind w:hanging="360"/>
        <w:contextualSpacing/>
        <w:rPr>
          <w:color w:val="000000" w:themeColor="text1"/>
        </w:rPr>
      </w:pPr>
      <w:r w:rsidRPr="007622F9">
        <w:rPr>
          <w:color w:val="000000" w:themeColor="text1"/>
        </w:rPr>
        <w:t>We may</w:t>
      </w:r>
      <w:r w:rsidR="00B70234" w:rsidRPr="007622F9">
        <w:rPr>
          <w:color w:val="000000" w:themeColor="text1"/>
        </w:rPr>
        <w:t>,</w:t>
      </w:r>
      <w:r w:rsidRPr="007622F9">
        <w:rPr>
          <w:color w:val="000000" w:themeColor="text1"/>
        </w:rPr>
        <w:t xml:space="preserve"> in addition</w:t>
      </w:r>
      <w:r w:rsidR="00B70234" w:rsidRPr="007622F9">
        <w:rPr>
          <w:color w:val="000000" w:themeColor="text1"/>
        </w:rPr>
        <w:t>,</w:t>
      </w:r>
      <w:r w:rsidRPr="007622F9">
        <w:rPr>
          <w:color w:val="000000" w:themeColor="text1"/>
        </w:rPr>
        <w:t xml:space="preserve"> use a Bayesian hierarchical model to fit memory responses. We can then attain both group-level and subject-level parameter estimates and use 95% highest posterior density intervals (HDIs) to determine significance (Kruschke, 2011). </w:t>
      </w:r>
    </w:p>
    <w:p w14:paraId="4F7AF324" w14:textId="77777777" w:rsidR="00197FA2" w:rsidRPr="007622F9" w:rsidRDefault="00197FA2" w:rsidP="00197FA2">
      <w:pPr>
        <w:pStyle w:val="Normal1"/>
        <w:ind w:left="1440"/>
        <w:contextualSpacing/>
        <w:rPr>
          <w:color w:val="000000" w:themeColor="text1"/>
        </w:rPr>
      </w:pPr>
    </w:p>
    <w:p w14:paraId="228362FA" w14:textId="77777777" w:rsidR="00A31E01" w:rsidRPr="007622F9" w:rsidRDefault="00A31E01" w:rsidP="00A31E01">
      <w:pPr>
        <w:pStyle w:val="Normal1"/>
        <w:numPr>
          <w:ilvl w:val="0"/>
          <w:numId w:val="2"/>
        </w:numPr>
        <w:ind w:hanging="360"/>
        <w:contextualSpacing/>
        <w:rPr>
          <w:b/>
          <w:color w:val="000000" w:themeColor="text1"/>
        </w:rPr>
      </w:pPr>
      <w:r w:rsidRPr="007622F9">
        <w:rPr>
          <w:b/>
          <w:color w:val="000000" w:themeColor="text1"/>
        </w:rPr>
        <w:t>Follow-up Analyses</w:t>
      </w:r>
    </w:p>
    <w:p w14:paraId="2578E7C7" w14:textId="77777777" w:rsidR="00A31E01" w:rsidRPr="007622F9" w:rsidRDefault="00A31E01" w:rsidP="00A31E01">
      <w:pPr>
        <w:pStyle w:val="Normal1"/>
        <w:rPr>
          <w:color w:val="000000" w:themeColor="text1"/>
        </w:rPr>
      </w:pPr>
    </w:p>
    <w:p w14:paraId="2A607C0C" w14:textId="20526F25" w:rsidR="00A31E01" w:rsidRPr="007622F9" w:rsidRDefault="00A31E01" w:rsidP="00A31E01">
      <w:pPr>
        <w:pStyle w:val="Normal1"/>
        <w:rPr>
          <w:color w:val="000000" w:themeColor="text1"/>
        </w:rPr>
      </w:pPr>
      <w:r w:rsidRPr="007622F9">
        <w:rPr>
          <w:color w:val="000000" w:themeColor="text1"/>
        </w:rPr>
        <w:t xml:space="preserve">We may conduct supplementary analyses not listed in this document, for instance, to explore subjects with poor fits, the importance of color category, and alternative explorations into how confidence reports relate to different types of memory distortions. </w:t>
      </w:r>
      <w:r w:rsidR="00DE34EA" w:rsidRPr="007622F9">
        <w:rPr>
          <w:color w:val="000000" w:themeColor="text1"/>
        </w:rPr>
        <w:t>We will report any additional analyses as exploratory.</w:t>
      </w:r>
    </w:p>
    <w:p w14:paraId="43117D2F" w14:textId="179F4FE7" w:rsidR="0069737A" w:rsidRPr="007622F9" w:rsidRDefault="00FA3E18" w:rsidP="00A31E01">
      <w:pPr>
        <w:rPr>
          <w:color w:val="000000" w:themeColor="text1"/>
        </w:rPr>
      </w:pPr>
    </w:p>
    <w:sectPr w:rsidR="0069737A" w:rsidRPr="007622F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E67A0" w14:textId="77777777" w:rsidR="00FA3E18" w:rsidRDefault="00FA3E18">
      <w:pPr>
        <w:spacing w:line="240" w:lineRule="auto"/>
      </w:pPr>
      <w:r>
        <w:separator/>
      </w:r>
    </w:p>
  </w:endnote>
  <w:endnote w:type="continuationSeparator" w:id="0">
    <w:p w14:paraId="31BEF2BD" w14:textId="77777777" w:rsidR="00FA3E18" w:rsidRDefault="00FA3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96987" w14:textId="77777777" w:rsidR="000956BF" w:rsidRDefault="00FA3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CCBA3" w14:textId="77777777" w:rsidR="000956BF" w:rsidRDefault="00FA3E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8C5BC" w14:textId="77777777" w:rsidR="000956BF" w:rsidRDefault="00FA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A4370" w14:textId="77777777" w:rsidR="00FA3E18" w:rsidRDefault="00FA3E18">
      <w:pPr>
        <w:spacing w:line="240" w:lineRule="auto"/>
      </w:pPr>
      <w:r>
        <w:separator/>
      </w:r>
    </w:p>
  </w:footnote>
  <w:footnote w:type="continuationSeparator" w:id="0">
    <w:p w14:paraId="756C2059" w14:textId="77777777" w:rsidR="00FA3E18" w:rsidRDefault="00FA3E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7573A" w14:textId="77777777" w:rsidR="000956BF" w:rsidRDefault="00FA3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8B11F" w14:textId="77777777" w:rsidR="000956BF" w:rsidRDefault="00FA3E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28AA0" w14:textId="77777777" w:rsidR="000956BF" w:rsidRDefault="00FA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871E7"/>
    <w:multiLevelType w:val="multilevel"/>
    <w:tmpl w:val="6B2AB726"/>
    <w:lvl w:ilvl="0">
      <w:start w:val="1"/>
      <w:numFmt w:val="decimal"/>
      <w:lvlText w:val="%1."/>
      <w:lvlJc w:val="right"/>
      <w:pPr>
        <w:ind w:left="720" w:firstLine="360"/>
      </w:pPr>
      <w:rPr>
        <w:b/>
        <w:u w:val="none"/>
      </w:rPr>
    </w:lvl>
    <w:lvl w:ilvl="1">
      <w:start w:val="1"/>
      <w:numFmt w:val="decimal"/>
      <w:lvlText w:val="%1.%2."/>
      <w:lvlJc w:val="right"/>
      <w:pPr>
        <w:ind w:left="1440" w:firstLine="1080"/>
      </w:pPr>
      <w:rPr>
        <w:rFonts w:ascii="Arial" w:hAnsi="Arial" w:cs="Arial" w:hint="default"/>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6EF6AC7"/>
    <w:multiLevelType w:val="hybridMultilevel"/>
    <w:tmpl w:val="9ED03F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D2618DF"/>
    <w:multiLevelType w:val="hybridMultilevel"/>
    <w:tmpl w:val="C5FABA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76DC299E"/>
    <w:multiLevelType w:val="multilevel"/>
    <w:tmpl w:val="A5FAD832"/>
    <w:lvl w:ilvl="0">
      <w:start w:val="1"/>
      <w:numFmt w:val="decimal"/>
      <w:lvlText w:val="%1."/>
      <w:lvlJc w:val="right"/>
      <w:pPr>
        <w:ind w:left="720" w:firstLine="360"/>
      </w:pPr>
      <w:rPr>
        <w:b/>
        <w:u w:val="none"/>
      </w:rPr>
    </w:lvl>
    <w:lvl w:ilvl="1">
      <w:start w:val="1"/>
      <w:numFmt w:val="decimal"/>
      <w:lvlText w:val="%1.%2."/>
      <w:lvlJc w:val="right"/>
      <w:pPr>
        <w:ind w:left="1440" w:firstLine="1080"/>
      </w:pPr>
      <w:rPr>
        <w:b w:val="0"/>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65"/>
    <w:rsid w:val="000012F3"/>
    <w:rsid w:val="00001643"/>
    <w:rsid w:val="00001838"/>
    <w:rsid w:val="00001932"/>
    <w:rsid w:val="0000198F"/>
    <w:rsid w:val="00011090"/>
    <w:rsid w:val="00014BF9"/>
    <w:rsid w:val="00021831"/>
    <w:rsid w:val="00021AC3"/>
    <w:rsid w:val="00022F16"/>
    <w:rsid w:val="00030BB2"/>
    <w:rsid w:val="00031EC5"/>
    <w:rsid w:val="00034A1A"/>
    <w:rsid w:val="00050963"/>
    <w:rsid w:val="00051605"/>
    <w:rsid w:val="00051904"/>
    <w:rsid w:val="00056776"/>
    <w:rsid w:val="00061E7E"/>
    <w:rsid w:val="0006238D"/>
    <w:rsid w:val="00063A64"/>
    <w:rsid w:val="00065F43"/>
    <w:rsid w:val="0006616C"/>
    <w:rsid w:val="000663FA"/>
    <w:rsid w:val="000664DD"/>
    <w:rsid w:val="00067B06"/>
    <w:rsid w:val="00072D7F"/>
    <w:rsid w:val="00076681"/>
    <w:rsid w:val="0007687B"/>
    <w:rsid w:val="00076ADD"/>
    <w:rsid w:val="00082815"/>
    <w:rsid w:val="00086723"/>
    <w:rsid w:val="0009042E"/>
    <w:rsid w:val="00095D20"/>
    <w:rsid w:val="00096F4C"/>
    <w:rsid w:val="00097D29"/>
    <w:rsid w:val="000A71A4"/>
    <w:rsid w:val="000A72AF"/>
    <w:rsid w:val="000B0071"/>
    <w:rsid w:val="000B166A"/>
    <w:rsid w:val="000B21E4"/>
    <w:rsid w:val="000B48F5"/>
    <w:rsid w:val="000C3718"/>
    <w:rsid w:val="000C7A45"/>
    <w:rsid w:val="000D1965"/>
    <w:rsid w:val="000D31F4"/>
    <w:rsid w:val="000D344E"/>
    <w:rsid w:val="000E0D7C"/>
    <w:rsid w:val="000E16AD"/>
    <w:rsid w:val="000E3D02"/>
    <w:rsid w:val="000E7643"/>
    <w:rsid w:val="000E7B0D"/>
    <w:rsid w:val="000E7D0C"/>
    <w:rsid w:val="000F1555"/>
    <w:rsid w:val="000F4021"/>
    <w:rsid w:val="00103161"/>
    <w:rsid w:val="001032B8"/>
    <w:rsid w:val="00105D32"/>
    <w:rsid w:val="0010620F"/>
    <w:rsid w:val="00106898"/>
    <w:rsid w:val="00112999"/>
    <w:rsid w:val="00113510"/>
    <w:rsid w:val="001148FC"/>
    <w:rsid w:val="001153AF"/>
    <w:rsid w:val="001165CF"/>
    <w:rsid w:val="001169CF"/>
    <w:rsid w:val="00125D3C"/>
    <w:rsid w:val="001261B8"/>
    <w:rsid w:val="00127CA6"/>
    <w:rsid w:val="00132CE9"/>
    <w:rsid w:val="00136F09"/>
    <w:rsid w:val="001430B0"/>
    <w:rsid w:val="0014527D"/>
    <w:rsid w:val="001455C4"/>
    <w:rsid w:val="00145C69"/>
    <w:rsid w:val="00147ABA"/>
    <w:rsid w:val="00147EB3"/>
    <w:rsid w:val="00151DF8"/>
    <w:rsid w:val="00152DE5"/>
    <w:rsid w:val="00157D09"/>
    <w:rsid w:val="001600F8"/>
    <w:rsid w:val="00160631"/>
    <w:rsid w:val="00160D76"/>
    <w:rsid w:val="0016449F"/>
    <w:rsid w:val="001647E5"/>
    <w:rsid w:val="00167038"/>
    <w:rsid w:val="001774C4"/>
    <w:rsid w:val="001808DC"/>
    <w:rsid w:val="001809DE"/>
    <w:rsid w:val="00180B6D"/>
    <w:rsid w:val="001820BC"/>
    <w:rsid w:val="00183C08"/>
    <w:rsid w:val="00184DD9"/>
    <w:rsid w:val="001854E1"/>
    <w:rsid w:val="001876B9"/>
    <w:rsid w:val="00190E77"/>
    <w:rsid w:val="00196FBA"/>
    <w:rsid w:val="00197218"/>
    <w:rsid w:val="00197FA2"/>
    <w:rsid w:val="001A3C54"/>
    <w:rsid w:val="001A60C2"/>
    <w:rsid w:val="001A66F5"/>
    <w:rsid w:val="001A6A42"/>
    <w:rsid w:val="001B1644"/>
    <w:rsid w:val="001B2AD7"/>
    <w:rsid w:val="001B2E48"/>
    <w:rsid w:val="001B362F"/>
    <w:rsid w:val="001B42A2"/>
    <w:rsid w:val="001B5E6C"/>
    <w:rsid w:val="001B62AD"/>
    <w:rsid w:val="001B6625"/>
    <w:rsid w:val="001B7C3E"/>
    <w:rsid w:val="001B7CDD"/>
    <w:rsid w:val="001C6D90"/>
    <w:rsid w:val="001D2BB4"/>
    <w:rsid w:val="001D3BE6"/>
    <w:rsid w:val="001D3FF1"/>
    <w:rsid w:val="001D638A"/>
    <w:rsid w:val="001D710A"/>
    <w:rsid w:val="001D7267"/>
    <w:rsid w:val="001E0137"/>
    <w:rsid w:val="001E068C"/>
    <w:rsid w:val="001E1A1A"/>
    <w:rsid w:val="001E1B55"/>
    <w:rsid w:val="001E30D0"/>
    <w:rsid w:val="001E3543"/>
    <w:rsid w:val="001E3FD5"/>
    <w:rsid w:val="001E7731"/>
    <w:rsid w:val="001F172C"/>
    <w:rsid w:val="001F7252"/>
    <w:rsid w:val="002013B8"/>
    <w:rsid w:val="0020346C"/>
    <w:rsid w:val="00203A11"/>
    <w:rsid w:val="0020683E"/>
    <w:rsid w:val="002103E8"/>
    <w:rsid w:val="00211377"/>
    <w:rsid w:val="002214F1"/>
    <w:rsid w:val="00223C59"/>
    <w:rsid w:val="00230D75"/>
    <w:rsid w:val="00233145"/>
    <w:rsid w:val="00233B5B"/>
    <w:rsid w:val="00234114"/>
    <w:rsid w:val="00234CDB"/>
    <w:rsid w:val="002359FC"/>
    <w:rsid w:val="002408E0"/>
    <w:rsid w:val="00247095"/>
    <w:rsid w:val="002509E7"/>
    <w:rsid w:val="002528D9"/>
    <w:rsid w:val="00254665"/>
    <w:rsid w:val="0025676B"/>
    <w:rsid w:val="00257887"/>
    <w:rsid w:val="00270839"/>
    <w:rsid w:val="00272046"/>
    <w:rsid w:val="00282824"/>
    <w:rsid w:val="00290439"/>
    <w:rsid w:val="00293ACA"/>
    <w:rsid w:val="00295EB7"/>
    <w:rsid w:val="00297D81"/>
    <w:rsid w:val="002A63F8"/>
    <w:rsid w:val="002B3A85"/>
    <w:rsid w:val="002B5D41"/>
    <w:rsid w:val="002C2EA0"/>
    <w:rsid w:val="002C4A1C"/>
    <w:rsid w:val="002C64C2"/>
    <w:rsid w:val="002C72AA"/>
    <w:rsid w:val="002D1B36"/>
    <w:rsid w:val="002D3421"/>
    <w:rsid w:val="002D5875"/>
    <w:rsid w:val="002E0943"/>
    <w:rsid w:val="002E1C3B"/>
    <w:rsid w:val="002E20A0"/>
    <w:rsid w:val="002E4FEC"/>
    <w:rsid w:val="002F6BC2"/>
    <w:rsid w:val="00303986"/>
    <w:rsid w:val="00305435"/>
    <w:rsid w:val="0031236F"/>
    <w:rsid w:val="00312560"/>
    <w:rsid w:val="00312CB9"/>
    <w:rsid w:val="00315B33"/>
    <w:rsid w:val="0031615C"/>
    <w:rsid w:val="00321164"/>
    <w:rsid w:val="003211BF"/>
    <w:rsid w:val="00323BEF"/>
    <w:rsid w:val="00326F28"/>
    <w:rsid w:val="003303FD"/>
    <w:rsid w:val="00330C59"/>
    <w:rsid w:val="00333972"/>
    <w:rsid w:val="00334E4A"/>
    <w:rsid w:val="003413AF"/>
    <w:rsid w:val="00343A7A"/>
    <w:rsid w:val="003459C3"/>
    <w:rsid w:val="00346A84"/>
    <w:rsid w:val="003471B2"/>
    <w:rsid w:val="00347980"/>
    <w:rsid w:val="00352CD3"/>
    <w:rsid w:val="003532AC"/>
    <w:rsid w:val="00355C97"/>
    <w:rsid w:val="003561EE"/>
    <w:rsid w:val="00356844"/>
    <w:rsid w:val="003614D3"/>
    <w:rsid w:val="003615EC"/>
    <w:rsid w:val="00361660"/>
    <w:rsid w:val="0036396E"/>
    <w:rsid w:val="00363A55"/>
    <w:rsid w:val="00365090"/>
    <w:rsid w:val="00371068"/>
    <w:rsid w:val="00374454"/>
    <w:rsid w:val="0037590A"/>
    <w:rsid w:val="00376685"/>
    <w:rsid w:val="0037691D"/>
    <w:rsid w:val="00376ECD"/>
    <w:rsid w:val="0037740F"/>
    <w:rsid w:val="003816C7"/>
    <w:rsid w:val="003825CB"/>
    <w:rsid w:val="00382904"/>
    <w:rsid w:val="00385DD1"/>
    <w:rsid w:val="0039592F"/>
    <w:rsid w:val="00397354"/>
    <w:rsid w:val="003A1E58"/>
    <w:rsid w:val="003A2E91"/>
    <w:rsid w:val="003A39ED"/>
    <w:rsid w:val="003A64B3"/>
    <w:rsid w:val="003A67AC"/>
    <w:rsid w:val="003A6F90"/>
    <w:rsid w:val="003B50B1"/>
    <w:rsid w:val="003B5B53"/>
    <w:rsid w:val="003B6DCF"/>
    <w:rsid w:val="003C0ED1"/>
    <w:rsid w:val="003C5CFB"/>
    <w:rsid w:val="003C7C67"/>
    <w:rsid w:val="003D0723"/>
    <w:rsid w:val="003D111E"/>
    <w:rsid w:val="003D592E"/>
    <w:rsid w:val="003D5B76"/>
    <w:rsid w:val="003D5DA0"/>
    <w:rsid w:val="003D6791"/>
    <w:rsid w:val="003D7880"/>
    <w:rsid w:val="003E0149"/>
    <w:rsid w:val="003E0388"/>
    <w:rsid w:val="003E072A"/>
    <w:rsid w:val="003E0E37"/>
    <w:rsid w:val="003E1727"/>
    <w:rsid w:val="003E23A8"/>
    <w:rsid w:val="003E2E78"/>
    <w:rsid w:val="003F0910"/>
    <w:rsid w:val="003F6B41"/>
    <w:rsid w:val="004054A7"/>
    <w:rsid w:val="00407A15"/>
    <w:rsid w:val="00407F77"/>
    <w:rsid w:val="0041493B"/>
    <w:rsid w:val="00416FD1"/>
    <w:rsid w:val="00420423"/>
    <w:rsid w:val="0042278B"/>
    <w:rsid w:val="004249F7"/>
    <w:rsid w:val="00424A5A"/>
    <w:rsid w:val="00425E03"/>
    <w:rsid w:val="00427765"/>
    <w:rsid w:val="00430FA1"/>
    <w:rsid w:val="00432D65"/>
    <w:rsid w:val="0043305B"/>
    <w:rsid w:val="00433F07"/>
    <w:rsid w:val="00434AEE"/>
    <w:rsid w:val="004400D4"/>
    <w:rsid w:val="00443ED6"/>
    <w:rsid w:val="00444068"/>
    <w:rsid w:val="00444F5E"/>
    <w:rsid w:val="0044601F"/>
    <w:rsid w:val="0044629F"/>
    <w:rsid w:val="00451B80"/>
    <w:rsid w:val="00455105"/>
    <w:rsid w:val="00461AE1"/>
    <w:rsid w:val="0046345F"/>
    <w:rsid w:val="00471096"/>
    <w:rsid w:val="00473C4C"/>
    <w:rsid w:val="004745BD"/>
    <w:rsid w:val="00475033"/>
    <w:rsid w:val="004765E0"/>
    <w:rsid w:val="00480185"/>
    <w:rsid w:val="004846FA"/>
    <w:rsid w:val="00485C2E"/>
    <w:rsid w:val="00487D3A"/>
    <w:rsid w:val="00491DA3"/>
    <w:rsid w:val="0049444F"/>
    <w:rsid w:val="00495273"/>
    <w:rsid w:val="004A3BF0"/>
    <w:rsid w:val="004A474A"/>
    <w:rsid w:val="004B3BDC"/>
    <w:rsid w:val="004C4FB9"/>
    <w:rsid w:val="004C61ED"/>
    <w:rsid w:val="004C752D"/>
    <w:rsid w:val="004C7B3C"/>
    <w:rsid w:val="004D1C55"/>
    <w:rsid w:val="004D1F24"/>
    <w:rsid w:val="004D20EE"/>
    <w:rsid w:val="004D25CB"/>
    <w:rsid w:val="004D7548"/>
    <w:rsid w:val="004E112A"/>
    <w:rsid w:val="004E1B2D"/>
    <w:rsid w:val="004E4580"/>
    <w:rsid w:val="004E56AA"/>
    <w:rsid w:val="004E69F9"/>
    <w:rsid w:val="004E7557"/>
    <w:rsid w:val="004F2585"/>
    <w:rsid w:val="004F2FEC"/>
    <w:rsid w:val="00501B73"/>
    <w:rsid w:val="00504A16"/>
    <w:rsid w:val="00507FF1"/>
    <w:rsid w:val="00511061"/>
    <w:rsid w:val="00513967"/>
    <w:rsid w:val="005140A4"/>
    <w:rsid w:val="0051443B"/>
    <w:rsid w:val="00526770"/>
    <w:rsid w:val="00526D4E"/>
    <w:rsid w:val="005270C8"/>
    <w:rsid w:val="00527890"/>
    <w:rsid w:val="00531099"/>
    <w:rsid w:val="00531280"/>
    <w:rsid w:val="0053193A"/>
    <w:rsid w:val="00531E8C"/>
    <w:rsid w:val="00532151"/>
    <w:rsid w:val="00532FF2"/>
    <w:rsid w:val="00534935"/>
    <w:rsid w:val="00536F68"/>
    <w:rsid w:val="005378E7"/>
    <w:rsid w:val="00540598"/>
    <w:rsid w:val="005427E2"/>
    <w:rsid w:val="005461FB"/>
    <w:rsid w:val="00551C45"/>
    <w:rsid w:val="005543C0"/>
    <w:rsid w:val="00554ED8"/>
    <w:rsid w:val="005555A9"/>
    <w:rsid w:val="005574DA"/>
    <w:rsid w:val="005575E5"/>
    <w:rsid w:val="00557EF0"/>
    <w:rsid w:val="00560D34"/>
    <w:rsid w:val="00562F84"/>
    <w:rsid w:val="005631FF"/>
    <w:rsid w:val="00565AEA"/>
    <w:rsid w:val="00570A73"/>
    <w:rsid w:val="00575252"/>
    <w:rsid w:val="00577BA9"/>
    <w:rsid w:val="0058413D"/>
    <w:rsid w:val="00587101"/>
    <w:rsid w:val="00587D90"/>
    <w:rsid w:val="00590B51"/>
    <w:rsid w:val="00590E5F"/>
    <w:rsid w:val="00592747"/>
    <w:rsid w:val="0059358A"/>
    <w:rsid w:val="005A1872"/>
    <w:rsid w:val="005A20C1"/>
    <w:rsid w:val="005A6E92"/>
    <w:rsid w:val="005B196A"/>
    <w:rsid w:val="005B3EFB"/>
    <w:rsid w:val="005B48CF"/>
    <w:rsid w:val="005B6A01"/>
    <w:rsid w:val="005B6E1C"/>
    <w:rsid w:val="005B73F3"/>
    <w:rsid w:val="005C0A7C"/>
    <w:rsid w:val="005C3AD6"/>
    <w:rsid w:val="005C7866"/>
    <w:rsid w:val="005D4848"/>
    <w:rsid w:val="005D7678"/>
    <w:rsid w:val="005E047C"/>
    <w:rsid w:val="005E0D86"/>
    <w:rsid w:val="005E1C51"/>
    <w:rsid w:val="005E3CE6"/>
    <w:rsid w:val="005E4672"/>
    <w:rsid w:val="005E4B4B"/>
    <w:rsid w:val="005E6746"/>
    <w:rsid w:val="005F223B"/>
    <w:rsid w:val="005F2E2B"/>
    <w:rsid w:val="005F552C"/>
    <w:rsid w:val="005F5911"/>
    <w:rsid w:val="005F637F"/>
    <w:rsid w:val="005F6744"/>
    <w:rsid w:val="00601544"/>
    <w:rsid w:val="00602269"/>
    <w:rsid w:val="0060349C"/>
    <w:rsid w:val="00603FDF"/>
    <w:rsid w:val="0060765A"/>
    <w:rsid w:val="006145E5"/>
    <w:rsid w:val="00614866"/>
    <w:rsid w:val="006168C9"/>
    <w:rsid w:val="006204E1"/>
    <w:rsid w:val="006205A5"/>
    <w:rsid w:val="00624695"/>
    <w:rsid w:val="00626B2C"/>
    <w:rsid w:val="00630FED"/>
    <w:rsid w:val="0063303A"/>
    <w:rsid w:val="00634C79"/>
    <w:rsid w:val="00637FDC"/>
    <w:rsid w:val="006431E6"/>
    <w:rsid w:val="0064364C"/>
    <w:rsid w:val="00645FFD"/>
    <w:rsid w:val="00647C0F"/>
    <w:rsid w:val="0065061A"/>
    <w:rsid w:val="00650A49"/>
    <w:rsid w:val="006567CF"/>
    <w:rsid w:val="00660439"/>
    <w:rsid w:val="00663938"/>
    <w:rsid w:val="00667AC9"/>
    <w:rsid w:val="00670DCF"/>
    <w:rsid w:val="00671670"/>
    <w:rsid w:val="00671A40"/>
    <w:rsid w:val="00677895"/>
    <w:rsid w:val="00683177"/>
    <w:rsid w:val="00683F52"/>
    <w:rsid w:val="00684615"/>
    <w:rsid w:val="00684AE8"/>
    <w:rsid w:val="00685F12"/>
    <w:rsid w:val="00686FF4"/>
    <w:rsid w:val="0068771F"/>
    <w:rsid w:val="0069397D"/>
    <w:rsid w:val="006946B3"/>
    <w:rsid w:val="00695973"/>
    <w:rsid w:val="00696F4A"/>
    <w:rsid w:val="00697D4F"/>
    <w:rsid w:val="006A01AF"/>
    <w:rsid w:val="006A1E3F"/>
    <w:rsid w:val="006A3BFC"/>
    <w:rsid w:val="006A5B50"/>
    <w:rsid w:val="006A6E4E"/>
    <w:rsid w:val="006B2F87"/>
    <w:rsid w:val="006B56EB"/>
    <w:rsid w:val="006C0307"/>
    <w:rsid w:val="006C09D9"/>
    <w:rsid w:val="006C4D2B"/>
    <w:rsid w:val="006C7988"/>
    <w:rsid w:val="006C7FE5"/>
    <w:rsid w:val="006D0507"/>
    <w:rsid w:val="006D1D65"/>
    <w:rsid w:val="006D27E8"/>
    <w:rsid w:val="006D2AD2"/>
    <w:rsid w:val="006D3B65"/>
    <w:rsid w:val="006E658B"/>
    <w:rsid w:val="006E66B1"/>
    <w:rsid w:val="006F06ED"/>
    <w:rsid w:val="006F4291"/>
    <w:rsid w:val="006F5984"/>
    <w:rsid w:val="006F6F92"/>
    <w:rsid w:val="006F75FC"/>
    <w:rsid w:val="00702479"/>
    <w:rsid w:val="00703C47"/>
    <w:rsid w:val="0070480B"/>
    <w:rsid w:val="00716345"/>
    <w:rsid w:val="00717983"/>
    <w:rsid w:val="00722705"/>
    <w:rsid w:val="0072307F"/>
    <w:rsid w:val="00725A53"/>
    <w:rsid w:val="00725B96"/>
    <w:rsid w:val="00727E9B"/>
    <w:rsid w:val="00731D1E"/>
    <w:rsid w:val="007336C7"/>
    <w:rsid w:val="007361B7"/>
    <w:rsid w:val="00742A27"/>
    <w:rsid w:val="00745CA3"/>
    <w:rsid w:val="007510F9"/>
    <w:rsid w:val="007518A9"/>
    <w:rsid w:val="00752E6F"/>
    <w:rsid w:val="00753271"/>
    <w:rsid w:val="007555CB"/>
    <w:rsid w:val="0075584F"/>
    <w:rsid w:val="007561A4"/>
    <w:rsid w:val="00756F93"/>
    <w:rsid w:val="00757745"/>
    <w:rsid w:val="00757805"/>
    <w:rsid w:val="00760327"/>
    <w:rsid w:val="007622F9"/>
    <w:rsid w:val="00763989"/>
    <w:rsid w:val="007645EC"/>
    <w:rsid w:val="0076491D"/>
    <w:rsid w:val="0076541C"/>
    <w:rsid w:val="00765FCC"/>
    <w:rsid w:val="0077000F"/>
    <w:rsid w:val="0077354F"/>
    <w:rsid w:val="007770A6"/>
    <w:rsid w:val="00777CE4"/>
    <w:rsid w:val="007809CD"/>
    <w:rsid w:val="00786BFC"/>
    <w:rsid w:val="007871B7"/>
    <w:rsid w:val="0079008E"/>
    <w:rsid w:val="0079049B"/>
    <w:rsid w:val="00797D37"/>
    <w:rsid w:val="007A0768"/>
    <w:rsid w:val="007A1351"/>
    <w:rsid w:val="007A306F"/>
    <w:rsid w:val="007A6D6D"/>
    <w:rsid w:val="007A797C"/>
    <w:rsid w:val="007B0642"/>
    <w:rsid w:val="007B2DED"/>
    <w:rsid w:val="007B4833"/>
    <w:rsid w:val="007C457F"/>
    <w:rsid w:val="007C6117"/>
    <w:rsid w:val="007D3EF5"/>
    <w:rsid w:val="007D5331"/>
    <w:rsid w:val="007D561C"/>
    <w:rsid w:val="007D590C"/>
    <w:rsid w:val="007D5F3E"/>
    <w:rsid w:val="007E03DC"/>
    <w:rsid w:val="007E3DC6"/>
    <w:rsid w:val="007E51BE"/>
    <w:rsid w:val="007E593F"/>
    <w:rsid w:val="007E6A3D"/>
    <w:rsid w:val="007E70BC"/>
    <w:rsid w:val="007F2AB6"/>
    <w:rsid w:val="007F47BD"/>
    <w:rsid w:val="007F79A3"/>
    <w:rsid w:val="00801255"/>
    <w:rsid w:val="00802107"/>
    <w:rsid w:val="00802A0E"/>
    <w:rsid w:val="008037D6"/>
    <w:rsid w:val="00806A02"/>
    <w:rsid w:val="00806B96"/>
    <w:rsid w:val="00807CF9"/>
    <w:rsid w:val="00810E2D"/>
    <w:rsid w:val="00811BD5"/>
    <w:rsid w:val="00812062"/>
    <w:rsid w:val="008133AC"/>
    <w:rsid w:val="008162AA"/>
    <w:rsid w:val="00822C1A"/>
    <w:rsid w:val="00825F1B"/>
    <w:rsid w:val="00830E07"/>
    <w:rsid w:val="00832271"/>
    <w:rsid w:val="008354F3"/>
    <w:rsid w:val="00850E67"/>
    <w:rsid w:val="00856EEB"/>
    <w:rsid w:val="00857912"/>
    <w:rsid w:val="0086128B"/>
    <w:rsid w:val="00862FE5"/>
    <w:rsid w:val="008632E9"/>
    <w:rsid w:val="00863387"/>
    <w:rsid w:val="00864384"/>
    <w:rsid w:val="008646C2"/>
    <w:rsid w:val="0086481F"/>
    <w:rsid w:val="008656F9"/>
    <w:rsid w:val="00865E93"/>
    <w:rsid w:val="00870AFE"/>
    <w:rsid w:val="00876BB2"/>
    <w:rsid w:val="008809E3"/>
    <w:rsid w:val="00883607"/>
    <w:rsid w:val="00883C52"/>
    <w:rsid w:val="0088509A"/>
    <w:rsid w:val="00887986"/>
    <w:rsid w:val="0089625E"/>
    <w:rsid w:val="008A019F"/>
    <w:rsid w:val="008A23F2"/>
    <w:rsid w:val="008A2EC4"/>
    <w:rsid w:val="008A532E"/>
    <w:rsid w:val="008A5364"/>
    <w:rsid w:val="008B16EF"/>
    <w:rsid w:val="008B464D"/>
    <w:rsid w:val="008B46B4"/>
    <w:rsid w:val="008B4974"/>
    <w:rsid w:val="008B6666"/>
    <w:rsid w:val="008B6FB1"/>
    <w:rsid w:val="008B7FC7"/>
    <w:rsid w:val="008C0B90"/>
    <w:rsid w:val="008C1EB1"/>
    <w:rsid w:val="008C654E"/>
    <w:rsid w:val="008D54A4"/>
    <w:rsid w:val="008D656B"/>
    <w:rsid w:val="008D70C1"/>
    <w:rsid w:val="008D7A7D"/>
    <w:rsid w:val="008E4B51"/>
    <w:rsid w:val="008E7EC7"/>
    <w:rsid w:val="008F7F1D"/>
    <w:rsid w:val="0090092D"/>
    <w:rsid w:val="00911F38"/>
    <w:rsid w:val="00913D07"/>
    <w:rsid w:val="00916222"/>
    <w:rsid w:val="00920D65"/>
    <w:rsid w:val="009215C9"/>
    <w:rsid w:val="009226C0"/>
    <w:rsid w:val="00922FF7"/>
    <w:rsid w:val="0092445F"/>
    <w:rsid w:val="00924A7E"/>
    <w:rsid w:val="00932039"/>
    <w:rsid w:val="00933BEC"/>
    <w:rsid w:val="00940338"/>
    <w:rsid w:val="00945C72"/>
    <w:rsid w:val="009516BE"/>
    <w:rsid w:val="009517B6"/>
    <w:rsid w:val="009519EF"/>
    <w:rsid w:val="00952544"/>
    <w:rsid w:val="00952854"/>
    <w:rsid w:val="009534AB"/>
    <w:rsid w:val="009562E9"/>
    <w:rsid w:val="0095739C"/>
    <w:rsid w:val="00960F7B"/>
    <w:rsid w:val="00962BCB"/>
    <w:rsid w:val="00966A2D"/>
    <w:rsid w:val="00966FC8"/>
    <w:rsid w:val="00971788"/>
    <w:rsid w:val="009751D4"/>
    <w:rsid w:val="00976D88"/>
    <w:rsid w:val="009812F8"/>
    <w:rsid w:val="00981503"/>
    <w:rsid w:val="009846AF"/>
    <w:rsid w:val="009858C4"/>
    <w:rsid w:val="00995A35"/>
    <w:rsid w:val="009A1759"/>
    <w:rsid w:val="009A2487"/>
    <w:rsid w:val="009A265A"/>
    <w:rsid w:val="009A4230"/>
    <w:rsid w:val="009A75BC"/>
    <w:rsid w:val="009B72F9"/>
    <w:rsid w:val="009B7C78"/>
    <w:rsid w:val="009C7A7C"/>
    <w:rsid w:val="009D0C4C"/>
    <w:rsid w:val="009D185E"/>
    <w:rsid w:val="009D3140"/>
    <w:rsid w:val="009D6CDD"/>
    <w:rsid w:val="009E04D3"/>
    <w:rsid w:val="009F228E"/>
    <w:rsid w:val="009F33F1"/>
    <w:rsid w:val="009F467B"/>
    <w:rsid w:val="009F468F"/>
    <w:rsid w:val="009F5C90"/>
    <w:rsid w:val="009F5D14"/>
    <w:rsid w:val="00A0081E"/>
    <w:rsid w:val="00A01736"/>
    <w:rsid w:val="00A0649C"/>
    <w:rsid w:val="00A0670C"/>
    <w:rsid w:val="00A10080"/>
    <w:rsid w:val="00A1141E"/>
    <w:rsid w:val="00A11EC8"/>
    <w:rsid w:val="00A1517E"/>
    <w:rsid w:val="00A21646"/>
    <w:rsid w:val="00A2347E"/>
    <w:rsid w:val="00A31334"/>
    <w:rsid w:val="00A31E01"/>
    <w:rsid w:val="00A33E6E"/>
    <w:rsid w:val="00A34B0A"/>
    <w:rsid w:val="00A36A63"/>
    <w:rsid w:val="00A36B65"/>
    <w:rsid w:val="00A37AD4"/>
    <w:rsid w:val="00A40426"/>
    <w:rsid w:val="00A47520"/>
    <w:rsid w:val="00A47632"/>
    <w:rsid w:val="00A70087"/>
    <w:rsid w:val="00A703D8"/>
    <w:rsid w:val="00A74C04"/>
    <w:rsid w:val="00A812E0"/>
    <w:rsid w:val="00A81855"/>
    <w:rsid w:val="00A8188B"/>
    <w:rsid w:val="00A827B4"/>
    <w:rsid w:val="00A8381E"/>
    <w:rsid w:val="00A94082"/>
    <w:rsid w:val="00AA0BC6"/>
    <w:rsid w:val="00AA1FB4"/>
    <w:rsid w:val="00AB430F"/>
    <w:rsid w:val="00AB7B7D"/>
    <w:rsid w:val="00AC036A"/>
    <w:rsid w:val="00AC0B62"/>
    <w:rsid w:val="00AC3613"/>
    <w:rsid w:val="00AC4EA4"/>
    <w:rsid w:val="00AC7B53"/>
    <w:rsid w:val="00AC7C60"/>
    <w:rsid w:val="00AD1DA2"/>
    <w:rsid w:val="00AD3118"/>
    <w:rsid w:val="00AD4832"/>
    <w:rsid w:val="00AE046B"/>
    <w:rsid w:val="00AE0B1B"/>
    <w:rsid w:val="00AE3174"/>
    <w:rsid w:val="00AE48B0"/>
    <w:rsid w:val="00AE52C0"/>
    <w:rsid w:val="00AF45F0"/>
    <w:rsid w:val="00AF4793"/>
    <w:rsid w:val="00AF6272"/>
    <w:rsid w:val="00AF6789"/>
    <w:rsid w:val="00B01083"/>
    <w:rsid w:val="00B01315"/>
    <w:rsid w:val="00B01ABD"/>
    <w:rsid w:val="00B020FB"/>
    <w:rsid w:val="00B057E1"/>
    <w:rsid w:val="00B13B66"/>
    <w:rsid w:val="00B148F0"/>
    <w:rsid w:val="00B155E9"/>
    <w:rsid w:val="00B23062"/>
    <w:rsid w:val="00B26891"/>
    <w:rsid w:val="00B3437A"/>
    <w:rsid w:val="00B367E6"/>
    <w:rsid w:val="00B37E13"/>
    <w:rsid w:val="00B40DA8"/>
    <w:rsid w:val="00B44102"/>
    <w:rsid w:val="00B44992"/>
    <w:rsid w:val="00B528C5"/>
    <w:rsid w:val="00B533A1"/>
    <w:rsid w:val="00B5522D"/>
    <w:rsid w:val="00B558BE"/>
    <w:rsid w:val="00B560ED"/>
    <w:rsid w:val="00B65DB6"/>
    <w:rsid w:val="00B66B7D"/>
    <w:rsid w:val="00B70234"/>
    <w:rsid w:val="00B7152A"/>
    <w:rsid w:val="00B72EF9"/>
    <w:rsid w:val="00B753C0"/>
    <w:rsid w:val="00B76058"/>
    <w:rsid w:val="00B778BF"/>
    <w:rsid w:val="00B871BE"/>
    <w:rsid w:val="00B933D2"/>
    <w:rsid w:val="00B93C23"/>
    <w:rsid w:val="00B943AA"/>
    <w:rsid w:val="00B95756"/>
    <w:rsid w:val="00B96B69"/>
    <w:rsid w:val="00B96CFA"/>
    <w:rsid w:val="00B97886"/>
    <w:rsid w:val="00BA0A26"/>
    <w:rsid w:val="00BA42F1"/>
    <w:rsid w:val="00BB15FC"/>
    <w:rsid w:val="00BB4E29"/>
    <w:rsid w:val="00BB7F89"/>
    <w:rsid w:val="00BC2755"/>
    <w:rsid w:val="00BD10A9"/>
    <w:rsid w:val="00BD46E6"/>
    <w:rsid w:val="00BD6970"/>
    <w:rsid w:val="00BD7955"/>
    <w:rsid w:val="00BE1EF4"/>
    <w:rsid w:val="00BE2619"/>
    <w:rsid w:val="00BE3321"/>
    <w:rsid w:val="00BF33C4"/>
    <w:rsid w:val="00BF4164"/>
    <w:rsid w:val="00BF4EB1"/>
    <w:rsid w:val="00BF7DD9"/>
    <w:rsid w:val="00C0096F"/>
    <w:rsid w:val="00C00F50"/>
    <w:rsid w:val="00C015D2"/>
    <w:rsid w:val="00C024E3"/>
    <w:rsid w:val="00C02694"/>
    <w:rsid w:val="00C07F7D"/>
    <w:rsid w:val="00C1386F"/>
    <w:rsid w:val="00C1567C"/>
    <w:rsid w:val="00C177FF"/>
    <w:rsid w:val="00C21B5E"/>
    <w:rsid w:val="00C223BC"/>
    <w:rsid w:val="00C2407A"/>
    <w:rsid w:val="00C2748A"/>
    <w:rsid w:val="00C30BB0"/>
    <w:rsid w:val="00C326D8"/>
    <w:rsid w:val="00C3710C"/>
    <w:rsid w:val="00C43F3C"/>
    <w:rsid w:val="00C4577F"/>
    <w:rsid w:val="00C47968"/>
    <w:rsid w:val="00C50B24"/>
    <w:rsid w:val="00C51487"/>
    <w:rsid w:val="00C529AB"/>
    <w:rsid w:val="00C557BC"/>
    <w:rsid w:val="00C55D0B"/>
    <w:rsid w:val="00C63D7F"/>
    <w:rsid w:val="00C66531"/>
    <w:rsid w:val="00C677A8"/>
    <w:rsid w:val="00C730FA"/>
    <w:rsid w:val="00C752DA"/>
    <w:rsid w:val="00C75E7F"/>
    <w:rsid w:val="00C767F1"/>
    <w:rsid w:val="00C76AA2"/>
    <w:rsid w:val="00C7792F"/>
    <w:rsid w:val="00C831B9"/>
    <w:rsid w:val="00C84FA5"/>
    <w:rsid w:val="00C8759E"/>
    <w:rsid w:val="00C91452"/>
    <w:rsid w:val="00C91611"/>
    <w:rsid w:val="00C92F63"/>
    <w:rsid w:val="00C9338B"/>
    <w:rsid w:val="00C957DC"/>
    <w:rsid w:val="00C96B53"/>
    <w:rsid w:val="00CA0964"/>
    <w:rsid w:val="00CA25EE"/>
    <w:rsid w:val="00CA3EDD"/>
    <w:rsid w:val="00CA4C8F"/>
    <w:rsid w:val="00CA58F3"/>
    <w:rsid w:val="00CA5FEF"/>
    <w:rsid w:val="00CA6FC0"/>
    <w:rsid w:val="00CA7878"/>
    <w:rsid w:val="00CB0905"/>
    <w:rsid w:val="00CB0BB1"/>
    <w:rsid w:val="00CB251E"/>
    <w:rsid w:val="00CB2B01"/>
    <w:rsid w:val="00CB5949"/>
    <w:rsid w:val="00CB6A27"/>
    <w:rsid w:val="00CB6AC7"/>
    <w:rsid w:val="00CC4481"/>
    <w:rsid w:val="00CC49F3"/>
    <w:rsid w:val="00CD16E4"/>
    <w:rsid w:val="00CD16EA"/>
    <w:rsid w:val="00CD5595"/>
    <w:rsid w:val="00CD5F89"/>
    <w:rsid w:val="00CE1602"/>
    <w:rsid w:val="00CE3B0E"/>
    <w:rsid w:val="00CE5CD5"/>
    <w:rsid w:val="00CE65C2"/>
    <w:rsid w:val="00CF3524"/>
    <w:rsid w:val="00CF352E"/>
    <w:rsid w:val="00CF49DD"/>
    <w:rsid w:val="00CF5F9C"/>
    <w:rsid w:val="00CF7878"/>
    <w:rsid w:val="00D013A8"/>
    <w:rsid w:val="00D036A8"/>
    <w:rsid w:val="00D0374F"/>
    <w:rsid w:val="00D040E0"/>
    <w:rsid w:val="00D06A27"/>
    <w:rsid w:val="00D151A4"/>
    <w:rsid w:val="00D17A33"/>
    <w:rsid w:val="00D17A63"/>
    <w:rsid w:val="00D2012B"/>
    <w:rsid w:val="00D2167F"/>
    <w:rsid w:val="00D22C0C"/>
    <w:rsid w:val="00D2402A"/>
    <w:rsid w:val="00D2402D"/>
    <w:rsid w:val="00D31D07"/>
    <w:rsid w:val="00D32F2F"/>
    <w:rsid w:val="00D34C87"/>
    <w:rsid w:val="00D34E52"/>
    <w:rsid w:val="00D35A73"/>
    <w:rsid w:val="00D36AA6"/>
    <w:rsid w:val="00D37880"/>
    <w:rsid w:val="00D427AD"/>
    <w:rsid w:val="00D43906"/>
    <w:rsid w:val="00D443B8"/>
    <w:rsid w:val="00D458B2"/>
    <w:rsid w:val="00D4592F"/>
    <w:rsid w:val="00D4634B"/>
    <w:rsid w:val="00D47052"/>
    <w:rsid w:val="00D538C8"/>
    <w:rsid w:val="00D54678"/>
    <w:rsid w:val="00D60930"/>
    <w:rsid w:val="00D62049"/>
    <w:rsid w:val="00D623F0"/>
    <w:rsid w:val="00D63672"/>
    <w:rsid w:val="00D669A6"/>
    <w:rsid w:val="00D66D57"/>
    <w:rsid w:val="00D7004B"/>
    <w:rsid w:val="00D76ECC"/>
    <w:rsid w:val="00D77FD4"/>
    <w:rsid w:val="00D82F3D"/>
    <w:rsid w:val="00D84423"/>
    <w:rsid w:val="00D84C41"/>
    <w:rsid w:val="00D84EE5"/>
    <w:rsid w:val="00D85988"/>
    <w:rsid w:val="00D90CED"/>
    <w:rsid w:val="00D93090"/>
    <w:rsid w:val="00D93217"/>
    <w:rsid w:val="00DA363A"/>
    <w:rsid w:val="00DA47BA"/>
    <w:rsid w:val="00DA49A8"/>
    <w:rsid w:val="00DA5A8C"/>
    <w:rsid w:val="00DA6EEE"/>
    <w:rsid w:val="00DA7E3B"/>
    <w:rsid w:val="00DB0519"/>
    <w:rsid w:val="00DB0BE9"/>
    <w:rsid w:val="00DB34AB"/>
    <w:rsid w:val="00DB41DA"/>
    <w:rsid w:val="00DB44AB"/>
    <w:rsid w:val="00DB5441"/>
    <w:rsid w:val="00DB64A2"/>
    <w:rsid w:val="00DB7D18"/>
    <w:rsid w:val="00DC155D"/>
    <w:rsid w:val="00DC328B"/>
    <w:rsid w:val="00DC567F"/>
    <w:rsid w:val="00DC5BF2"/>
    <w:rsid w:val="00DC7BD3"/>
    <w:rsid w:val="00DD13EF"/>
    <w:rsid w:val="00DD2622"/>
    <w:rsid w:val="00DD3BB9"/>
    <w:rsid w:val="00DD3E98"/>
    <w:rsid w:val="00DE34EA"/>
    <w:rsid w:val="00DE4EB5"/>
    <w:rsid w:val="00DE757C"/>
    <w:rsid w:val="00DF0EC3"/>
    <w:rsid w:val="00DF17D0"/>
    <w:rsid w:val="00DF1CB0"/>
    <w:rsid w:val="00DF3DB4"/>
    <w:rsid w:val="00DF77D7"/>
    <w:rsid w:val="00DF7B22"/>
    <w:rsid w:val="00E00D64"/>
    <w:rsid w:val="00E01FA2"/>
    <w:rsid w:val="00E06293"/>
    <w:rsid w:val="00E12828"/>
    <w:rsid w:val="00E141E7"/>
    <w:rsid w:val="00E1500E"/>
    <w:rsid w:val="00E16890"/>
    <w:rsid w:val="00E16FE9"/>
    <w:rsid w:val="00E2123F"/>
    <w:rsid w:val="00E23768"/>
    <w:rsid w:val="00E23C94"/>
    <w:rsid w:val="00E274F5"/>
    <w:rsid w:val="00E328AA"/>
    <w:rsid w:val="00E33327"/>
    <w:rsid w:val="00E3551F"/>
    <w:rsid w:val="00E36A17"/>
    <w:rsid w:val="00E3765B"/>
    <w:rsid w:val="00E376BC"/>
    <w:rsid w:val="00E42F57"/>
    <w:rsid w:val="00E45EB4"/>
    <w:rsid w:val="00E465B9"/>
    <w:rsid w:val="00E467B2"/>
    <w:rsid w:val="00E46FCD"/>
    <w:rsid w:val="00E4772F"/>
    <w:rsid w:val="00E54A67"/>
    <w:rsid w:val="00E5566C"/>
    <w:rsid w:val="00E57156"/>
    <w:rsid w:val="00E627DA"/>
    <w:rsid w:val="00E641A0"/>
    <w:rsid w:val="00E71DE4"/>
    <w:rsid w:val="00E72DC0"/>
    <w:rsid w:val="00E805FD"/>
    <w:rsid w:val="00E81972"/>
    <w:rsid w:val="00E830BD"/>
    <w:rsid w:val="00E8451E"/>
    <w:rsid w:val="00E87B7B"/>
    <w:rsid w:val="00E902C9"/>
    <w:rsid w:val="00E9787D"/>
    <w:rsid w:val="00EA0EAC"/>
    <w:rsid w:val="00EA1876"/>
    <w:rsid w:val="00EA3449"/>
    <w:rsid w:val="00EA3C5D"/>
    <w:rsid w:val="00EA5271"/>
    <w:rsid w:val="00EA535E"/>
    <w:rsid w:val="00EA5CF8"/>
    <w:rsid w:val="00EA69F4"/>
    <w:rsid w:val="00EA78C0"/>
    <w:rsid w:val="00EB0B54"/>
    <w:rsid w:val="00EB6D5A"/>
    <w:rsid w:val="00EC13C3"/>
    <w:rsid w:val="00EC54CE"/>
    <w:rsid w:val="00EC67F4"/>
    <w:rsid w:val="00EC6C66"/>
    <w:rsid w:val="00ED405C"/>
    <w:rsid w:val="00ED719E"/>
    <w:rsid w:val="00ED755E"/>
    <w:rsid w:val="00EE153E"/>
    <w:rsid w:val="00EE32C9"/>
    <w:rsid w:val="00EF03C7"/>
    <w:rsid w:val="00EF121B"/>
    <w:rsid w:val="00EF2CBC"/>
    <w:rsid w:val="00EF3262"/>
    <w:rsid w:val="00EF3F25"/>
    <w:rsid w:val="00EF47FF"/>
    <w:rsid w:val="00EF73F7"/>
    <w:rsid w:val="00F0094D"/>
    <w:rsid w:val="00F02E3F"/>
    <w:rsid w:val="00F04B02"/>
    <w:rsid w:val="00F054C8"/>
    <w:rsid w:val="00F16BA2"/>
    <w:rsid w:val="00F20685"/>
    <w:rsid w:val="00F21D11"/>
    <w:rsid w:val="00F34C69"/>
    <w:rsid w:val="00F41FBD"/>
    <w:rsid w:val="00F45CA5"/>
    <w:rsid w:val="00F47F14"/>
    <w:rsid w:val="00F52369"/>
    <w:rsid w:val="00F56B6E"/>
    <w:rsid w:val="00F57BBA"/>
    <w:rsid w:val="00F57DEB"/>
    <w:rsid w:val="00F60442"/>
    <w:rsid w:val="00F7020E"/>
    <w:rsid w:val="00F7355E"/>
    <w:rsid w:val="00F775EC"/>
    <w:rsid w:val="00F8175B"/>
    <w:rsid w:val="00F84FAA"/>
    <w:rsid w:val="00F854EF"/>
    <w:rsid w:val="00F85F13"/>
    <w:rsid w:val="00F8736B"/>
    <w:rsid w:val="00F87E4E"/>
    <w:rsid w:val="00F909FF"/>
    <w:rsid w:val="00F96482"/>
    <w:rsid w:val="00F96DD0"/>
    <w:rsid w:val="00F97B65"/>
    <w:rsid w:val="00F97D5F"/>
    <w:rsid w:val="00FA1269"/>
    <w:rsid w:val="00FA13DD"/>
    <w:rsid w:val="00FA18EC"/>
    <w:rsid w:val="00FA221C"/>
    <w:rsid w:val="00FA30BE"/>
    <w:rsid w:val="00FA3E18"/>
    <w:rsid w:val="00FA443E"/>
    <w:rsid w:val="00FA7F7F"/>
    <w:rsid w:val="00FB0792"/>
    <w:rsid w:val="00FB23C4"/>
    <w:rsid w:val="00FB5B0D"/>
    <w:rsid w:val="00FB629A"/>
    <w:rsid w:val="00FC16F0"/>
    <w:rsid w:val="00FC2F4B"/>
    <w:rsid w:val="00FC3AA6"/>
    <w:rsid w:val="00FC56EC"/>
    <w:rsid w:val="00FC649F"/>
    <w:rsid w:val="00FC7A19"/>
    <w:rsid w:val="00FD0E61"/>
    <w:rsid w:val="00FD3BDA"/>
    <w:rsid w:val="00FD3BF5"/>
    <w:rsid w:val="00FD3CD0"/>
    <w:rsid w:val="00FD4389"/>
    <w:rsid w:val="00FD4649"/>
    <w:rsid w:val="00FD46B7"/>
    <w:rsid w:val="00FE271A"/>
    <w:rsid w:val="00FE6F27"/>
    <w:rsid w:val="00FF0D81"/>
    <w:rsid w:val="00FF1BA5"/>
    <w:rsid w:val="00FF28EE"/>
    <w:rsid w:val="00FF3D12"/>
    <w:rsid w:val="00FF4E06"/>
    <w:rsid w:val="00FF64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4EA6CD"/>
  <w14:defaultImageDpi w14:val="32767"/>
  <w15:docId w15:val="{CD7E90E3-D12B-FF42-9316-32168D9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6B65"/>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36B65"/>
    <w:pPr>
      <w:spacing w:line="276" w:lineRule="auto"/>
    </w:pPr>
    <w:rPr>
      <w:rFonts w:ascii="Arial" w:eastAsia="Arial" w:hAnsi="Arial" w:cs="Arial"/>
      <w:color w:val="000000"/>
      <w:sz w:val="22"/>
      <w:szCs w:val="22"/>
    </w:rPr>
  </w:style>
  <w:style w:type="paragraph" w:styleId="Header">
    <w:name w:val="header"/>
    <w:basedOn w:val="Normal"/>
    <w:link w:val="HeaderChar"/>
    <w:uiPriority w:val="99"/>
    <w:unhideWhenUsed/>
    <w:rsid w:val="00A36B65"/>
    <w:pPr>
      <w:tabs>
        <w:tab w:val="center" w:pos="4680"/>
        <w:tab w:val="right" w:pos="9360"/>
      </w:tabs>
      <w:spacing w:line="240" w:lineRule="auto"/>
    </w:pPr>
  </w:style>
  <w:style w:type="character" w:customStyle="1" w:styleId="HeaderChar">
    <w:name w:val="Header Char"/>
    <w:basedOn w:val="DefaultParagraphFont"/>
    <w:link w:val="Header"/>
    <w:uiPriority w:val="99"/>
    <w:rsid w:val="00A36B65"/>
    <w:rPr>
      <w:rFonts w:ascii="Arial" w:eastAsia="Arial" w:hAnsi="Arial" w:cs="Arial"/>
      <w:color w:val="000000"/>
      <w:sz w:val="22"/>
      <w:szCs w:val="22"/>
    </w:rPr>
  </w:style>
  <w:style w:type="paragraph" w:styleId="Footer">
    <w:name w:val="footer"/>
    <w:basedOn w:val="Normal"/>
    <w:link w:val="FooterChar"/>
    <w:uiPriority w:val="99"/>
    <w:unhideWhenUsed/>
    <w:rsid w:val="00A36B65"/>
    <w:pPr>
      <w:tabs>
        <w:tab w:val="center" w:pos="4680"/>
        <w:tab w:val="right" w:pos="9360"/>
      </w:tabs>
      <w:spacing w:line="240" w:lineRule="auto"/>
    </w:pPr>
  </w:style>
  <w:style w:type="character" w:customStyle="1" w:styleId="FooterChar">
    <w:name w:val="Footer Char"/>
    <w:basedOn w:val="DefaultParagraphFont"/>
    <w:link w:val="Footer"/>
    <w:uiPriority w:val="99"/>
    <w:rsid w:val="00A36B65"/>
    <w:rPr>
      <w:rFonts w:ascii="Arial" w:eastAsia="Arial" w:hAnsi="Arial" w:cs="Arial"/>
      <w:color w:val="000000"/>
      <w:sz w:val="22"/>
      <w:szCs w:val="22"/>
    </w:rPr>
  </w:style>
  <w:style w:type="paragraph" w:styleId="NormalWeb">
    <w:name w:val="Normal (Web)"/>
    <w:basedOn w:val="Normal"/>
    <w:uiPriority w:val="99"/>
    <w:semiHidden/>
    <w:unhideWhenUsed/>
    <w:rsid w:val="00EA5271"/>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ListParagraph">
    <w:name w:val="List Paragraph"/>
    <w:basedOn w:val="Normal"/>
    <w:uiPriority w:val="34"/>
    <w:qFormat/>
    <w:rsid w:val="00F7355E"/>
    <w:pPr>
      <w:ind w:left="720"/>
      <w:contextualSpacing/>
    </w:pPr>
  </w:style>
  <w:style w:type="paragraph" w:styleId="Caption">
    <w:name w:val="caption"/>
    <w:basedOn w:val="Normal"/>
    <w:next w:val="Normal"/>
    <w:uiPriority w:val="35"/>
    <w:unhideWhenUsed/>
    <w:qFormat/>
    <w:rsid w:val="00EA535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C6117"/>
    <w:rPr>
      <w:sz w:val="16"/>
      <w:szCs w:val="16"/>
    </w:rPr>
  </w:style>
  <w:style w:type="paragraph" w:styleId="CommentText">
    <w:name w:val="annotation text"/>
    <w:basedOn w:val="Normal"/>
    <w:link w:val="CommentTextChar"/>
    <w:uiPriority w:val="99"/>
    <w:semiHidden/>
    <w:unhideWhenUsed/>
    <w:rsid w:val="007C6117"/>
    <w:pPr>
      <w:spacing w:line="240" w:lineRule="auto"/>
    </w:pPr>
    <w:rPr>
      <w:sz w:val="20"/>
      <w:szCs w:val="20"/>
    </w:rPr>
  </w:style>
  <w:style w:type="character" w:customStyle="1" w:styleId="CommentTextChar">
    <w:name w:val="Comment Text Char"/>
    <w:basedOn w:val="DefaultParagraphFont"/>
    <w:link w:val="CommentText"/>
    <w:uiPriority w:val="99"/>
    <w:semiHidden/>
    <w:rsid w:val="007C6117"/>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C6117"/>
    <w:rPr>
      <w:b/>
      <w:bCs/>
    </w:rPr>
  </w:style>
  <w:style w:type="character" w:customStyle="1" w:styleId="CommentSubjectChar">
    <w:name w:val="Comment Subject Char"/>
    <w:basedOn w:val="CommentTextChar"/>
    <w:link w:val="CommentSubject"/>
    <w:uiPriority w:val="99"/>
    <w:semiHidden/>
    <w:rsid w:val="007C6117"/>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7C611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117"/>
    <w:rPr>
      <w:rFonts w:ascii="Times New Roman" w:eastAsia="Arial" w:hAnsi="Times New Roman" w:cs="Times New Roman"/>
      <w:color w:val="000000"/>
      <w:sz w:val="18"/>
      <w:szCs w:val="18"/>
    </w:rPr>
  </w:style>
  <w:style w:type="paragraph" w:styleId="BodyText">
    <w:name w:val="Body Text"/>
    <w:basedOn w:val="Normal"/>
    <w:link w:val="BodyTextChar"/>
    <w:qFormat/>
    <w:rsid w:val="00FC649F"/>
    <w:pPr>
      <w:spacing w:before="180" w:after="180" w:line="240" w:lineRule="auto"/>
    </w:pPr>
    <w:rPr>
      <w:rFonts w:ascii="Cambria" w:eastAsia="Cambria" w:hAnsi="Cambria" w:cs="Times New Roman"/>
      <w:color w:val="auto"/>
      <w:sz w:val="24"/>
      <w:szCs w:val="24"/>
    </w:rPr>
  </w:style>
  <w:style w:type="character" w:customStyle="1" w:styleId="BodyTextChar">
    <w:name w:val="Body Text Char"/>
    <w:basedOn w:val="DefaultParagraphFont"/>
    <w:link w:val="BodyText"/>
    <w:rsid w:val="00FC649F"/>
    <w:rPr>
      <w:rFonts w:ascii="Cambria" w:eastAsia="Cambria" w:hAnsi="Cambria" w:cs="Times New Roman"/>
    </w:rPr>
  </w:style>
  <w:style w:type="paragraph" w:customStyle="1" w:styleId="FirstParagraph">
    <w:name w:val="First Paragraph"/>
    <w:basedOn w:val="BodyText"/>
    <w:next w:val="BodyText"/>
    <w:qFormat/>
    <w:rsid w:val="00FC649F"/>
  </w:style>
  <w:style w:type="character" w:styleId="PlaceholderText">
    <w:name w:val="Placeholder Text"/>
    <w:basedOn w:val="DefaultParagraphFont"/>
    <w:uiPriority w:val="99"/>
    <w:semiHidden/>
    <w:rsid w:val="00A812E0"/>
    <w:rPr>
      <w:color w:val="808080"/>
    </w:rPr>
  </w:style>
  <w:style w:type="character" w:customStyle="1" w:styleId="il">
    <w:name w:val="il"/>
    <w:basedOn w:val="DefaultParagraphFont"/>
    <w:rsid w:val="00A21646"/>
  </w:style>
  <w:style w:type="paragraph" w:styleId="Revision">
    <w:name w:val="Revision"/>
    <w:hidden/>
    <w:uiPriority w:val="99"/>
    <w:semiHidden/>
    <w:rsid w:val="00AC036A"/>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2800">
      <w:bodyDiv w:val="1"/>
      <w:marLeft w:val="0"/>
      <w:marRight w:val="0"/>
      <w:marTop w:val="0"/>
      <w:marBottom w:val="0"/>
      <w:divBdr>
        <w:top w:val="none" w:sz="0" w:space="0" w:color="auto"/>
        <w:left w:val="none" w:sz="0" w:space="0" w:color="auto"/>
        <w:bottom w:val="none" w:sz="0" w:space="0" w:color="auto"/>
        <w:right w:val="none" w:sz="0" w:space="0" w:color="auto"/>
      </w:divBdr>
    </w:div>
    <w:div w:id="194584245">
      <w:bodyDiv w:val="1"/>
      <w:marLeft w:val="0"/>
      <w:marRight w:val="0"/>
      <w:marTop w:val="0"/>
      <w:marBottom w:val="0"/>
      <w:divBdr>
        <w:top w:val="none" w:sz="0" w:space="0" w:color="auto"/>
        <w:left w:val="none" w:sz="0" w:space="0" w:color="auto"/>
        <w:bottom w:val="none" w:sz="0" w:space="0" w:color="auto"/>
        <w:right w:val="none" w:sz="0" w:space="0" w:color="auto"/>
      </w:divBdr>
    </w:div>
    <w:div w:id="249124544">
      <w:bodyDiv w:val="1"/>
      <w:marLeft w:val="0"/>
      <w:marRight w:val="0"/>
      <w:marTop w:val="0"/>
      <w:marBottom w:val="0"/>
      <w:divBdr>
        <w:top w:val="none" w:sz="0" w:space="0" w:color="auto"/>
        <w:left w:val="none" w:sz="0" w:space="0" w:color="auto"/>
        <w:bottom w:val="none" w:sz="0" w:space="0" w:color="auto"/>
        <w:right w:val="none" w:sz="0" w:space="0" w:color="auto"/>
      </w:divBdr>
    </w:div>
    <w:div w:id="451241960">
      <w:bodyDiv w:val="1"/>
      <w:marLeft w:val="0"/>
      <w:marRight w:val="0"/>
      <w:marTop w:val="0"/>
      <w:marBottom w:val="0"/>
      <w:divBdr>
        <w:top w:val="none" w:sz="0" w:space="0" w:color="auto"/>
        <w:left w:val="none" w:sz="0" w:space="0" w:color="auto"/>
        <w:bottom w:val="none" w:sz="0" w:space="0" w:color="auto"/>
        <w:right w:val="none" w:sz="0" w:space="0" w:color="auto"/>
      </w:divBdr>
    </w:div>
    <w:div w:id="563176858">
      <w:bodyDiv w:val="1"/>
      <w:marLeft w:val="0"/>
      <w:marRight w:val="0"/>
      <w:marTop w:val="0"/>
      <w:marBottom w:val="0"/>
      <w:divBdr>
        <w:top w:val="none" w:sz="0" w:space="0" w:color="auto"/>
        <w:left w:val="none" w:sz="0" w:space="0" w:color="auto"/>
        <w:bottom w:val="none" w:sz="0" w:space="0" w:color="auto"/>
        <w:right w:val="none" w:sz="0" w:space="0" w:color="auto"/>
      </w:divBdr>
    </w:div>
    <w:div w:id="651836646">
      <w:bodyDiv w:val="1"/>
      <w:marLeft w:val="0"/>
      <w:marRight w:val="0"/>
      <w:marTop w:val="0"/>
      <w:marBottom w:val="0"/>
      <w:divBdr>
        <w:top w:val="none" w:sz="0" w:space="0" w:color="auto"/>
        <w:left w:val="none" w:sz="0" w:space="0" w:color="auto"/>
        <w:bottom w:val="none" w:sz="0" w:space="0" w:color="auto"/>
        <w:right w:val="none" w:sz="0" w:space="0" w:color="auto"/>
      </w:divBdr>
    </w:div>
    <w:div w:id="680425541">
      <w:bodyDiv w:val="1"/>
      <w:marLeft w:val="0"/>
      <w:marRight w:val="0"/>
      <w:marTop w:val="0"/>
      <w:marBottom w:val="0"/>
      <w:divBdr>
        <w:top w:val="none" w:sz="0" w:space="0" w:color="auto"/>
        <w:left w:val="none" w:sz="0" w:space="0" w:color="auto"/>
        <w:bottom w:val="none" w:sz="0" w:space="0" w:color="auto"/>
        <w:right w:val="none" w:sz="0" w:space="0" w:color="auto"/>
      </w:divBdr>
    </w:div>
    <w:div w:id="731972628">
      <w:bodyDiv w:val="1"/>
      <w:marLeft w:val="0"/>
      <w:marRight w:val="0"/>
      <w:marTop w:val="0"/>
      <w:marBottom w:val="0"/>
      <w:divBdr>
        <w:top w:val="none" w:sz="0" w:space="0" w:color="auto"/>
        <w:left w:val="none" w:sz="0" w:space="0" w:color="auto"/>
        <w:bottom w:val="none" w:sz="0" w:space="0" w:color="auto"/>
        <w:right w:val="none" w:sz="0" w:space="0" w:color="auto"/>
      </w:divBdr>
    </w:div>
    <w:div w:id="788160959">
      <w:bodyDiv w:val="1"/>
      <w:marLeft w:val="0"/>
      <w:marRight w:val="0"/>
      <w:marTop w:val="0"/>
      <w:marBottom w:val="0"/>
      <w:divBdr>
        <w:top w:val="none" w:sz="0" w:space="0" w:color="auto"/>
        <w:left w:val="none" w:sz="0" w:space="0" w:color="auto"/>
        <w:bottom w:val="none" w:sz="0" w:space="0" w:color="auto"/>
        <w:right w:val="none" w:sz="0" w:space="0" w:color="auto"/>
      </w:divBdr>
    </w:div>
    <w:div w:id="795441887">
      <w:bodyDiv w:val="1"/>
      <w:marLeft w:val="0"/>
      <w:marRight w:val="0"/>
      <w:marTop w:val="0"/>
      <w:marBottom w:val="0"/>
      <w:divBdr>
        <w:top w:val="none" w:sz="0" w:space="0" w:color="auto"/>
        <w:left w:val="none" w:sz="0" w:space="0" w:color="auto"/>
        <w:bottom w:val="none" w:sz="0" w:space="0" w:color="auto"/>
        <w:right w:val="none" w:sz="0" w:space="0" w:color="auto"/>
      </w:divBdr>
    </w:div>
    <w:div w:id="847478700">
      <w:bodyDiv w:val="1"/>
      <w:marLeft w:val="0"/>
      <w:marRight w:val="0"/>
      <w:marTop w:val="0"/>
      <w:marBottom w:val="0"/>
      <w:divBdr>
        <w:top w:val="none" w:sz="0" w:space="0" w:color="auto"/>
        <w:left w:val="none" w:sz="0" w:space="0" w:color="auto"/>
        <w:bottom w:val="none" w:sz="0" w:space="0" w:color="auto"/>
        <w:right w:val="none" w:sz="0" w:space="0" w:color="auto"/>
      </w:divBdr>
    </w:div>
    <w:div w:id="881526627">
      <w:bodyDiv w:val="1"/>
      <w:marLeft w:val="0"/>
      <w:marRight w:val="0"/>
      <w:marTop w:val="0"/>
      <w:marBottom w:val="0"/>
      <w:divBdr>
        <w:top w:val="none" w:sz="0" w:space="0" w:color="auto"/>
        <w:left w:val="none" w:sz="0" w:space="0" w:color="auto"/>
        <w:bottom w:val="none" w:sz="0" w:space="0" w:color="auto"/>
        <w:right w:val="none" w:sz="0" w:space="0" w:color="auto"/>
      </w:divBdr>
    </w:div>
    <w:div w:id="956911923">
      <w:bodyDiv w:val="1"/>
      <w:marLeft w:val="0"/>
      <w:marRight w:val="0"/>
      <w:marTop w:val="0"/>
      <w:marBottom w:val="0"/>
      <w:divBdr>
        <w:top w:val="none" w:sz="0" w:space="0" w:color="auto"/>
        <w:left w:val="none" w:sz="0" w:space="0" w:color="auto"/>
        <w:bottom w:val="none" w:sz="0" w:space="0" w:color="auto"/>
        <w:right w:val="none" w:sz="0" w:space="0" w:color="auto"/>
      </w:divBdr>
    </w:div>
    <w:div w:id="1092360769">
      <w:bodyDiv w:val="1"/>
      <w:marLeft w:val="0"/>
      <w:marRight w:val="0"/>
      <w:marTop w:val="0"/>
      <w:marBottom w:val="0"/>
      <w:divBdr>
        <w:top w:val="none" w:sz="0" w:space="0" w:color="auto"/>
        <w:left w:val="none" w:sz="0" w:space="0" w:color="auto"/>
        <w:bottom w:val="none" w:sz="0" w:space="0" w:color="auto"/>
        <w:right w:val="none" w:sz="0" w:space="0" w:color="auto"/>
      </w:divBdr>
    </w:div>
    <w:div w:id="1149591901">
      <w:bodyDiv w:val="1"/>
      <w:marLeft w:val="0"/>
      <w:marRight w:val="0"/>
      <w:marTop w:val="0"/>
      <w:marBottom w:val="0"/>
      <w:divBdr>
        <w:top w:val="none" w:sz="0" w:space="0" w:color="auto"/>
        <w:left w:val="none" w:sz="0" w:space="0" w:color="auto"/>
        <w:bottom w:val="none" w:sz="0" w:space="0" w:color="auto"/>
        <w:right w:val="none" w:sz="0" w:space="0" w:color="auto"/>
      </w:divBdr>
    </w:div>
    <w:div w:id="1168708981">
      <w:bodyDiv w:val="1"/>
      <w:marLeft w:val="0"/>
      <w:marRight w:val="0"/>
      <w:marTop w:val="0"/>
      <w:marBottom w:val="0"/>
      <w:divBdr>
        <w:top w:val="none" w:sz="0" w:space="0" w:color="auto"/>
        <w:left w:val="none" w:sz="0" w:space="0" w:color="auto"/>
        <w:bottom w:val="none" w:sz="0" w:space="0" w:color="auto"/>
        <w:right w:val="none" w:sz="0" w:space="0" w:color="auto"/>
      </w:divBdr>
    </w:div>
    <w:div w:id="1175876665">
      <w:bodyDiv w:val="1"/>
      <w:marLeft w:val="0"/>
      <w:marRight w:val="0"/>
      <w:marTop w:val="0"/>
      <w:marBottom w:val="0"/>
      <w:divBdr>
        <w:top w:val="none" w:sz="0" w:space="0" w:color="auto"/>
        <w:left w:val="none" w:sz="0" w:space="0" w:color="auto"/>
        <w:bottom w:val="none" w:sz="0" w:space="0" w:color="auto"/>
        <w:right w:val="none" w:sz="0" w:space="0" w:color="auto"/>
      </w:divBdr>
    </w:div>
    <w:div w:id="1196771073">
      <w:bodyDiv w:val="1"/>
      <w:marLeft w:val="0"/>
      <w:marRight w:val="0"/>
      <w:marTop w:val="0"/>
      <w:marBottom w:val="0"/>
      <w:divBdr>
        <w:top w:val="none" w:sz="0" w:space="0" w:color="auto"/>
        <w:left w:val="none" w:sz="0" w:space="0" w:color="auto"/>
        <w:bottom w:val="none" w:sz="0" w:space="0" w:color="auto"/>
        <w:right w:val="none" w:sz="0" w:space="0" w:color="auto"/>
      </w:divBdr>
    </w:div>
    <w:div w:id="1265380705">
      <w:bodyDiv w:val="1"/>
      <w:marLeft w:val="0"/>
      <w:marRight w:val="0"/>
      <w:marTop w:val="0"/>
      <w:marBottom w:val="0"/>
      <w:divBdr>
        <w:top w:val="none" w:sz="0" w:space="0" w:color="auto"/>
        <w:left w:val="none" w:sz="0" w:space="0" w:color="auto"/>
        <w:bottom w:val="none" w:sz="0" w:space="0" w:color="auto"/>
        <w:right w:val="none" w:sz="0" w:space="0" w:color="auto"/>
      </w:divBdr>
    </w:div>
    <w:div w:id="1283609121">
      <w:bodyDiv w:val="1"/>
      <w:marLeft w:val="0"/>
      <w:marRight w:val="0"/>
      <w:marTop w:val="0"/>
      <w:marBottom w:val="0"/>
      <w:divBdr>
        <w:top w:val="none" w:sz="0" w:space="0" w:color="auto"/>
        <w:left w:val="none" w:sz="0" w:space="0" w:color="auto"/>
        <w:bottom w:val="none" w:sz="0" w:space="0" w:color="auto"/>
        <w:right w:val="none" w:sz="0" w:space="0" w:color="auto"/>
      </w:divBdr>
    </w:div>
    <w:div w:id="1455052818">
      <w:bodyDiv w:val="1"/>
      <w:marLeft w:val="0"/>
      <w:marRight w:val="0"/>
      <w:marTop w:val="0"/>
      <w:marBottom w:val="0"/>
      <w:divBdr>
        <w:top w:val="none" w:sz="0" w:space="0" w:color="auto"/>
        <w:left w:val="none" w:sz="0" w:space="0" w:color="auto"/>
        <w:bottom w:val="none" w:sz="0" w:space="0" w:color="auto"/>
        <w:right w:val="none" w:sz="0" w:space="0" w:color="auto"/>
      </w:divBdr>
    </w:div>
    <w:div w:id="1590505271">
      <w:bodyDiv w:val="1"/>
      <w:marLeft w:val="0"/>
      <w:marRight w:val="0"/>
      <w:marTop w:val="0"/>
      <w:marBottom w:val="0"/>
      <w:divBdr>
        <w:top w:val="none" w:sz="0" w:space="0" w:color="auto"/>
        <w:left w:val="none" w:sz="0" w:space="0" w:color="auto"/>
        <w:bottom w:val="none" w:sz="0" w:space="0" w:color="auto"/>
        <w:right w:val="none" w:sz="0" w:space="0" w:color="auto"/>
      </w:divBdr>
    </w:div>
    <w:div w:id="1612741171">
      <w:bodyDiv w:val="1"/>
      <w:marLeft w:val="0"/>
      <w:marRight w:val="0"/>
      <w:marTop w:val="0"/>
      <w:marBottom w:val="0"/>
      <w:divBdr>
        <w:top w:val="none" w:sz="0" w:space="0" w:color="auto"/>
        <w:left w:val="none" w:sz="0" w:space="0" w:color="auto"/>
        <w:bottom w:val="none" w:sz="0" w:space="0" w:color="auto"/>
        <w:right w:val="none" w:sz="0" w:space="0" w:color="auto"/>
      </w:divBdr>
    </w:div>
    <w:div w:id="1652563451">
      <w:bodyDiv w:val="1"/>
      <w:marLeft w:val="0"/>
      <w:marRight w:val="0"/>
      <w:marTop w:val="0"/>
      <w:marBottom w:val="0"/>
      <w:divBdr>
        <w:top w:val="none" w:sz="0" w:space="0" w:color="auto"/>
        <w:left w:val="none" w:sz="0" w:space="0" w:color="auto"/>
        <w:bottom w:val="none" w:sz="0" w:space="0" w:color="auto"/>
        <w:right w:val="none" w:sz="0" w:space="0" w:color="auto"/>
      </w:divBdr>
    </w:div>
    <w:div w:id="1680618176">
      <w:bodyDiv w:val="1"/>
      <w:marLeft w:val="0"/>
      <w:marRight w:val="0"/>
      <w:marTop w:val="0"/>
      <w:marBottom w:val="0"/>
      <w:divBdr>
        <w:top w:val="none" w:sz="0" w:space="0" w:color="auto"/>
        <w:left w:val="none" w:sz="0" w:space="0" w:color="auto"/>
        <w:bottom w:val="none" w:sz="0" w:space="0" w:color="auto"/>
        <w:right w:val="none" w:sz="0" w:space="0" w:color="auto"/>
      </w:divBdr>
    </w:div>
    <w:div w:id="1736121939">
      <w:bodyDiv w:val="1"/>
      <w:marLeft w:val="0"/>
      <w:marRight w:val="0"/>
      <w:marTop w:val="0"/>
      <w:marBottom w:val="0"/>
      <w:divBdr>
        <w:top w:val="none" w:sz="0" w:space="0" w:color="auto"/>
        <w:left w:val="none" w:sz="0" w:space="0" w:color="auto"/>
        <w:bottom w:val="none" w:sz="0" w:space="0" w:color="auto"/>
        <w:right w:val="none" w:sz="0" w:space="0" w:color="auto"/>
      </w:divBdr>
    </w:div>
    <w:div w:id="1980256468">
      <w:bodyDiv w:val="1"/>
      <w:marLeft w:val="0"/>
      <w:marRight w:val="0"/>
      <w:marTop w:val="0"/>
      <w:marBottom w:val="0"/>
      <w:divBdr>
        <w:top w:val="none" w:sz="0" w:space="0" w:color="auto"/>
        <w:left w:val="none" w:sz="0" w:space="0" w:color="auto"/>
        <w:bottom w:val="none" w:sz="0" w:space="0" w:color="auto"/>
        <w:right w:val="none" w:sz="0" w:space="0" w:color="auto"/>
      </w:divBdr>
    </w:div>
    <w:div w:id="1980567662">
      <w:bodyDiv w:val="1"/>
      <w:marLeft w:val="0"/>
      <w:marRight w:val="0"/>
      <w:marTop w:val="0"/>
      <w:marBottom w:val="0"/>
      <w:divBdr>
        <w:top w:val="none" w:sz="0" w:space="0" w:color="auto"/>
        <w:left w:val="none" w:sz="0" w:space="0" w:color="auto"/>
        <w:bottom w:val="none" w:sz="0" w:space="0" w:color="auto"/>
        <w:right w:val="none" w:sz="0" w:space="0" w:color="auto"/>
      </w:divBdr>
    </w:div>
    <w:div w:id="2112427828">
      <w:bodyDiv w:val="1"/>
      <w:marLeft w:val="0"/>
      <w:marRight w:val="0"/>
      <w:marTop w:val="0"/>
      <w:marBottom w:val="0"/>
      <w:divBdr>
        <w:top w:val="none" w:sz="0" w:space="0" w:color="auto"/>
        <w:left w:val="none" w:sz="0" w:space="0" w:color="auto"/>
        <w:bottom w:val="none" w:sz="0" w:space="0" w:color="auto"/>
        <w:right w:val="none" w:sz="0" w:space="0" w:color="auto"/>
      </w:divBdr>
    </w:div>
    <w:div w:id="21246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46FC6-C39B-4742-85DC-CA509B1E7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Scotti</dc:creator>
  <cp:keywords/>
  <dc:description/>
  <cp:lastModifiedBy>Paul Scotti</cp:lastModifiedBy>
  <cp:revision>64</cp:revision>
  <dcterms:created xsi:type="dcterms:W3CDTF">2019-03-15T15:59:00Z</dcterms:created>
  <dcterms:modified xsi:type="dcterms:W3CDTF">2019-03-26T16:51:00Z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